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2" w:type="dxa"/>
        <w:tblInd w:w="70" w:type="dxa"/>
        <w:tblLayout w:type="fixed"/>
        <w:tblCellMar>
          <w:left w:w="70" w:type="dxa"/>
          <w:right w:w="70" w:type="dxa"/>
        </w:tblCellMar>
        <w:tblLook w:val="0000" w:firstRow="0" w:lastRow="0" w:firstColumn="0" w:lastColumn="0" w:noHBand="0" w:noVBand="0"/>
      </w:tblPr>
      <w:tblGrid>
        <w:gridCol w:w="9072"/>
      </w:tblGrid>
      <w:tr w:rsidR="000847BE" w:rsidRPr="000602FD" w14:paraId="4FF971A6" w14:textId="77777777">
        <w:trPr>
          <w:cantSplit/>
          <w:trHeight w:val="5958"/>
        </w:trPr>
        <w:tc>
          <w:tcPr>
            <w:tcW w:w="9072" w:type="dxa"/>
            <w:vAlign w:val="center"/>
          </w:tcPr>
          <w:p w14:paraId="280D6032" w14:textId="5C3EF070" w:rsidR="003250E9" w:rsidRDefault="003250E9">
            <w:pPr>
              <w:pStyle w:val="Title"/>
              <w:rPr>
                <w:sz w:val="48"/>
                <w:szCs w:val="48"/>
                <w:lang w:val="en-US"/>
              </w:rPr>
            </w:pPr>
            <w:r>
              <w:rPr>
                <w:sz w:val="48"/>
                <w:szCs w:val="48"/>
                <w:lang w:val="en-US"/>
              </w:rPr>
              <w:t>Project Name:</w:t>
            </w:r>
          </w:p>
          <w:p w14:paraId="290E8593" w14:textId="61E4F810" w:rsidR="000847BE" w:rsidRPr="000602FD" w:rsidRDefault="00DA411B">
            <w:pPr>
              <w:pStyle w:val="Title"/>
              <w:rPr>
                <w:sz w:val="48"/>
                <w:szCs w:val="48"/>
                <w:lang w:val="en-US"/>
              </w:rPr>
            </w:pPr>
            <w:r>
              <w:rPr>
                <w:sz w:val="48"/>
                <w:szCs w:val="48"/>
                <w:lang w:val="en-US"/>
              </w:rPr>
              <w:t>Airline Ticketing System</w:t>
            </w:r>
          </w:p>
          <w:p w14:paraId="2D271911" w14:textId="6C51FAF1" w:rsidR="000847BE" w:rsidRPr="000602FD" w:rsidRDefault="000847BE">
            <w:pPr>
              <w:pStyle w:val="Title"/>
              <w:rPr>
                <w:sz w:val="24"/>
                <w:szCs w:val="24"/>
                <w:lang w:val="en-US"/>
              </w:rPr>
            </w:pPr>
            <w:r w:rsidRPr="000602FD">
              <w:rPr>
                <w:sz w:val="48"/>
                <w:szCs w:val="48"/>
                <w:lang w:val="en-US"/>
              </w:rPr>
              <w:fldChar w:fldCharType="begin"/>
            </w:r>
            <w:r w:rsidRPr="000602FD">
              <w:rPr>
                <w:sz w:val="48"/>
                <w:szCs w:val="48"/>
                <w:lang w:val="en-US"/>
              </w:rPr>
              <w:instrText xml:space="preserve"> TITLE   \* MERGEFORMAT </w:instrText>
            </w:r>
            <w:r w:rsidRPr="000602FD">
              <w:rPr>
                <w:sz w:val="48"/>
                <w:szCs w:val="48"/>
                <w:lang w:val="en-US"/>
              </w:rPr>
              <w:fldChar w:fldCharType="separate"/>
            </w:r>
            <w:r w:rsidR="0087510F">
              <w:rPr>
                <w:sz w:val="48"/>
                <w:szCs w:val="48"/>
                <w:lang w:val="en-US"/>
              </w:rPr>
              <w:t>Project Charter</w:t>
            </w:r>
            <w:r w:rsidRPr="000602FD">
              <w:rPr>
                <w:sz w:val="48"/>
                <w:szCs w:val="48"/>
                <w:lang w:val="en-US"/>
              </w:rPr>
              <w:fldChar w:fldCharType="end"/>
            </w:r>
            <w:r w:rsidR="008316B7" w:rsidRPr="008316B7">
              <w:rPr>
                <w:sz w:val="48"/>
                <w:szCs w:val="48"/>
                <w:vertAlign w:val="superscript"/>
                <w:lang w:val="en-US"/>
              </w:rPr>
              <w:t>®</w:t>
            </w:r>
            <w:r w:rsidR="003250E9">
              <w:rPr>
                <w:sz w:val="48"/>
                <w:szCs w:val="48"/>
                <w:vertAlign w:val="superscript"/>
                <w:lang w:val="en-US"/>
              </w:rPr>
              <w:br/>
            </w:r>
            <w:r w:rsidR="003250E9" w:rsidRPr="0065030E">
              <w:rPr>
                <w:noProof/>
                <w:sz w:val="48"/>
                <w:szCs w:val="48"/>
                <w:lang w:val="en-US"/>
              </w:rPr>
              <w:drawing>
                <wp:inline distT="0" distB="0" distL="0" distR="0" wp14:anchorId="2014E830" wp14:editId="5D1C3DFF">
                  <wp:extent cx="4772691" cy="1638529"/>
                  <wp:effectExtent l="0" t="0" r="0" b="0"/>
                  <wp:docPr id="17186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6785" name=""/>
                          <pic:cNvPicPr/>
                        </pic:nvPicPr>
                        <pic:blipFill>
                          <a:blip r:embed="rId7"/>
                          <a:stretch>
                            <a:fillRect/>
                          </a:stretch>
                        </pic:blipFill>
                        <pic:spPr>
                          <a:xfrm>
                            <a:off x="0" y="0"/>
                            <a:ext cx="4772691" cy="1638529"/>
                          </a:xfrm>
                          <a:prstGeom prst="rect">
                            <a:avLst/>
                          </a:prstGeom>
                        </pic:spPr>
                      </pic:pic>
                    </a:graphicData>
                  </a:graphic>
                </wp:inline>
              </w:drawing>
            </w:r>
          </w:p>
        </w:tc>
      </w:tr>
    </w:tbl>
    <w:p w14:paraId="46309955" w14:textId="77777777" w:rsidR="000847BE" w:rsidRPr="000602FD" w:rsidRDefault="000847BE">
      <w:pPr>
        <w:rPr>
          <w:lang w:val="en-US"/>
        </w:rPr>
      </w:pPr>
      <w:r w:rsidRPr="000602FD">
        <w:rPr>
          <w:lang w:val="en-US"/>
        </w:rPr>
        <w:br w:type="page"/>
      </w:r>
    </w:p>
    <w:tbl>
      <w:tblPr>
        <w:tblW w:w="9265" w:type="dxa"/>
        <w:tblInd w:w="19" w:type="dxa"/>
        <w:tblLayout w:type="fixed"/>
        <w:tblCellMar>
          <w:left w:w="70" w:type="dxa"/>
          <w:right w:w="70" w:type="dxa"/>
        </w:tblCellMar>
        <w:tblLook w:val="0000" w:firstRow="0" w:lastRow="0" w:firstColumn="0" w:lastColumn="0" w:noHBand="0" w:noVBand="0"/>
      </w:tblPr>
      <w:tblGrid>
        <w:gridCol w:w="861"/>
        <w:gridCol w:w="2070"/>
        <w:gridCol w:w="6030"/>
        <w:gridCol w:w="304"/>
      </w:tblGrid>
      <w:tr w:rsidR="000847BE" w:rsidRPr="000602FD" w14:paraId="64731C67" w14:textId="77777777">
        <w:trPr>
          <w:cantSplit/>
        </w:trPr>
        <w:tc>
          <w:tcPr>
            <w:tcW w:w="9265" w:type="dxa"/>
            <w:gridSpan w:val="4"/>
            <w:tcBorders>
              <w:top w:val="single" w:sz="4" w:space="0" w:color="auto"/>
              <w:left w:val="single" w:sz="4" w:space="0" w:color="auto"/>
              <w:right w:val="single" w:sz="4" w:space="0" w:color="auto"/>
            </w:tcBorders>
            <w:vAlign w:val="center"/>
          </w:tcPr>
          <w:p w14:paraId="51772FD7" w14:textId="77777777" w:rsidR="000847BE" w:rsidRPr="000602FD" w:rsidRDefault="000847BE">
            <w:pPr>
              <w:pStyle w:val="TabelleStandard"/>
              <w:rPr>
                <w:lang w:val="en-US"/>
              </w:rPr>
            </w:pPr>
          </w:p>
        </w:tc>
      </w:tr>
      <w:tr w:rsidR="000847BE" w:rsidRPr="000602FD" w14:paraId="3C0915B6" w14:textId="77777777">
        <w:trPr>
          <w:cantSplit/>
          <w:trHeight w:val="285"/>
        </w:trPr>
        <w:tc>
          <w:tcPr>
            <w:tcW w:w="861" w:type="dxa"/>
            <w:tcBorders>
              <w:left w:val="single" w:sz="4" w:space="0" w:color="auto"/>
            </w:tcBorders>
            <w:vAlign w:val="center"/>
          </w:tcPr>
          <w:p w14:paraId="2F157855" w14:textId="77777777" w:rsidR="000847BE" w:rsidRPr="000602FD" w:rsidRDefault="000847BE">
            <w:pPr>
              <w:pStyle w:val="TabelleStandard"/>
              <w:rPr>
                <w:lang w:val="en-US"/>
              </w:rPr>
            </w:pPr>
          </w:p>
        </w:tc>
        <w:tc>
          <w:tcPr>
            <w:tcW w:w="2070" w:type="dxa"/>
            <w:vAlign w:val="center"/>
          </w:tcPr>
          <w:p w14:paraId="65B61158" w14:textId="77777777" w:rsidR="000847BE" w:rsidRPr="000602FD" w:rsidRDefault="000847BE">
            <w:pPr>
              <w:pStyle w:val="TabelleStandard"/>
              <w:rPr>
                <w:lang w:val="en-US"/>
              </w:rPr>
            </w:pPr>
            <w:r w:rsidRPr="000602FD">
              <w:rPr>
                <w:lang w:val="en-US"/>
              </w:rPr>
              <w:t>Project:</w:t>
            </w:r>
          </w:p>
        </w:tc>
        <w:tc>
          <w:tcPr>
            <w:tcW w:w="6030" w:type="dxa"/>
            <w:vAlign w:val="center"/>
          </w:tcPr>
          <w:p w14:paraId="14C44D37" w14:textId="74429D9D" w:rsidR="000847BE" w:rsidRPr="000602FD" w:rsidRDefault="00DA411B">
            <w:pPr>
              <w:pStyle w:val="TabelleStandard"/>
              <w:rPr>
                <w:lang w:val="en-US"/>
              </w:rPr>
            </w:pPr>
            <w:r>
              <w:rPr>
                <w:lang w:val="en-US"/>
              </w:rPr>
              <w:t xml:space="preserve">Airline Ticketing </w:t>
            </w:r>
            <w:r w:rsidR="003250E9">
              <w:rPr>
                <w:lang w:val="en-US"/>
              </w:rPr>
              <w:t>S</w:t>
            </w:r>
            <w:r>
              <w:rPr>
                <w:lang w:val="en-US"/>
              </w:rPr>
              <w:t>ystem</w:t>
            </w:r>
          </w:p>
        </w:tc>
        <w:tc>
          <w:tcPr>
            <w:tcW w:w="304" w:type="dxa"/>
            <w:tcBorders>
              <w:left w:val="nil"/>
              <w:right w:val="single" w:sz="4" w:space="0" w:color="auto"/>
            </w:tcBorders>
            <w:vAlign w:val="center"/>
          </w:tcPr>
          <w:p w14:paraId="49D2EE34" w14:textId="77777777" w:rsidR="000847BE" w:rsidRPr="000602FD" w:rsidRDefault="000847BE">
            <w:pPr>
              <w:pStyle w:val="TabelleStandard"/>
              <w:rPr>
                <w:lang w:val="en-US"/>
              </w:rPr>
            </w:pPr>
          </w:p>
        </w:tc>
      </w:tr>
      <w:tr w:rsidR="000847BE" w:rsidRPr="000602FD" w14:paraId="54C46544" w14:textId="77777777">
        <w:trPr>
          <w:cantSplit/>
          <w:trHeight w:val="285"/>
        </w:trPr>
        <w:tc>
          <w:tcPr>
            <w:tcW w:w="861" w:type="dxa"/>
            <w:tcBorders>
              <w:left w:val="single" w:sz="4" w:space="0" w:color="auto"/>
            </w:tcBorders>
            <w:vAlign w:val="center"/>
          </w:tcPr>
          <w:p w14:paraId="4392B245" w14:textId="77777777" w:rsidR="000847BE" w:rsidRPr="000602FD" w:rsidRDefault="000847BE">
            <w:pPr>
              <w:pStyle w:val="TabelleStandard"/>
              <w:rPr>
                <w:lang w:val="en-US"/>
              </w:rPr>
            </w:pPr>
          </w:p>
        </w:tc>
        <w:tc>
          <w:tcPr>
            <w:tcW w:w="2070" w:type="dxa"/>
            <w:vAlign w:val="center"/>
          </w:tcPr>
          <w:p w14:paraId="6DCDE205" w14:textId="77777777" w:rsidR="000847BE" w:rsidRPr="000602FD" w:rsidRDefault="000847BE">
            <w:pPr>
              <w:pStyle w:val="TabelleStandard"/>
              <w:rPr>
                <w:lang w:val="en-US"/>
              </w:rPr>
            </w:pPr>
            <w:r w:rsidRPr="000602FD">
              <w:rPr>
                <w:lang w:val="en-US"/>
              </w:rPr>
              <w:t>Title:</w:t>
            </w:r>
          </w:p>
        </w:tc>
        <w:tc>
          <w:tcPr>
            <w:tcW w:w="6030" w:type="dxa"/>
            <w:vAlign w:val="center"/>
          </w:tcPr>
          <w:p w14:paraId="0E64DBAC" w14:textId="77777777" w:rsidR="000847BE" w:rsidRPr="000602FD" w:rsidRDefault="000847BE">
            <w:pPr>
              <w:pStyle w:val="TabelleStandard"/>
              <w:rPr>
                <w:lang w:val="en-US"/>
              </w:rPr>
            </w:pPr>
            <w:r w:rsidRPr="000602FD">
              <w:rPr>
                <w:lang w:val="en-US"/>
              </w:rPr>
              <w:fldChar w:fldCharType="begin"/>
            </w:r>
            <w:r w:rsidRPr="000602FD">
              <w:rPr>
                <w:lang w:val="en-US"/>
              </w:rPr>
              <w:instrText xml:space="preserve"> TITLE   \* MERGEFORMAT </w:instrText>
            </w:r>
            <w:r w:rsidRPr="000602FD">
              <w:rPr>
                <w:lang w:val="en-US"/>
              </w:rPr>
              <w:fldChar w:fldCharType="separate"/>
            </w:r>
            <w:r w:rsidR="003437BC">
              <w:rPr>
                <w:lang w:val="en-US"/>
              </w:rPr>
              <w:t>Project Charter</w:t>
            </w:r>
            <w:r w:rsidRPr="000602FD">
              <w:rPr>
                <w:lang w:val="en-US"/>
              </w:rPr>
              <w:fldChar w:fldCharType="end"/>
            </w:r>
          </w:p>
        </w:tc>
        <w:tc>
          <w:tcPr>
            <w:tcW w:w="304" w:type="dxa"/>
            <w:tcBorders>
              <w:left w:val="nil"/>
              <w:right w:val="single" w:sz="4" w:space="0" w:color="auto"/>
            </w:tcBorders>
            <w:vAlign w:val="center"/>
          </w:tcPr>
          <w:p w14:paraId="4E4C00B8" w14:textId="77777777" w:rsidR="000847BE" w:rsidRPr="000602FD" w:rsidRDefault="000847BE">
            <w:pPr>
              <w:pStyle w:val="TabelleStandard"/>
              <w:rPr>
                <w:lang w:val="en-US"/>
              </w:rPr>
            </w:pPr>
          </w:p>
        </w:tc>
      </w:tr>
      <w:tr w:rsidR="000847BE" w:rsidRPr="000602FD" w14:paraId="656B3747" w14:textId="77777777">
        <w:trPr>
          <w:cantSplit/>
          <w:trHeight w:val="285"/>
        </w:trPr>
        <w:tc>
          <w:tcPr>
            <w:tcW w:w="861" w:type="dxa"/>
            <w:tcBorders>
              <w:left w:val="single" w:sz="4" w:space="0" w:color="auto"/>
            </w:tcBorders>
            <w:vAlign w:val="center"/>
          </w:tcPr>
          <w:p w14:paraId="0D6DB40D" w14:textId="77777777" w:rsidR="000847BE" w:rsidRPr="000602FD" w:rsidRDefault="000847BE">
            <w:pPr>
              <w:pStyle w:val="TabelleStandard"/>
              <w:rPr>
                <w:lang w:val="en-US"/>
              </w:rPr>
            </w:pPr>
          </w:p>
        </w:tc>
        <w:tc>
          <w:tcPr>
            <w:tcW w:w="2070" w:type="dxa"/>
            <w:vAlign w:val="center"/>
          </w:tcPr>
          <w:p w14:paraId="44A1221A" w14:textId="77777777" w:rsidR="000847BE" w:rsidRPr="000602FD" w:rsidRDefault="000847BE">
            <w:pPr>
              <w:pStyle w:val="TabelleStandard"/>
              <w:rPr>
                <w:lang w:val="en-US"/>
              </w:rPr>
            </w:pPr>
            <w:r w:rsidRPr="000602FD">
              <w:rPr>
                <w:lang w:val="en-US"/>
              </w:rPr>
              <w:t>Document number:</w:t>
            </w:r>
          </w:p>
        </w:tc>
        <w:tc>
          <w:tcPr>
            <w:tcW w:w="6030" w:type="dxa"/>
            <w:vAlign w:val="center"/>
          </w:tcPr>
          <w:p w14:paraId="74A60EF1"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2198290A" w14:textId="77777777" w:rsidR="000847BE" w:rsidRPr="000602FD" w:rsidRDefault="000847BE">
            <w:pPr>
              <w:pStyle w:val="TabelleStandard"/>
              <w:rPr>
                <w:lang w:val="en-US"/>
              </w:rPr>
            </w:pPr>
          </w:p>
        </w:tc>
      </w:tr>
      <w:tr w:rsidR="000847BE" w:rsidRPr="000602FD" w14:paraId="0C6A9002" w14:textId="77777777">
        <w:trPr>
          <w:cantSplit/>
          <w:trHeight w:val="285"/>
        </w:trPr>
        <w:tc>
          <w:tcPr>
            <w:tcW w:w="861" w:type="dxa"/>
            <w:tcBorders>
              <w:left w:val="single" w:sz="4" w:space="0" w:color="auto"/>
            </w:tcBorders>
            <w:vAlign w:val="center"/>
          </w:tcPr>
          <w:p w14:paraId="5D34860B" w14:textId="77777777" w:rsidR="000847BE" w:rsidRPr="000602FD" w:rsidRDefault="000847BE">
            <w:pPr>
              <w:pStyle w:val="TabelleStandard"/>
              <w:rPr>
                <w:lang w:val="en-US"/>
              </w:rPr>
            </w:pPr>
          </w:p>
        </w:tc>
        <w:tc>
          <w:tcPr>
            <w:tcW w:w="2070" w:type="dxa"/>
            <w:vAlign w:val="center"/>
          </w:tcPr>
          <w:p w14:paraId="43073960" w14:textId="77777777" w:rsidR="000847BE" w:rsidRPr="000602FD" w:rsidRDefault="000847BE">
            <w:pPr>
              <w:pStyle w:val="TabelleStandard"/>
              <w:rPr>
                <w:lang w:val="en-US"/>
              </w:rPr>
            </w:pPr>
            <w:r w:rsidRPr="000602FD">
              <w:rPr>
                <w:lang w:val="en-US"/>
              </w:rPr>
              <w:t>Version</w:t>
            </w:r>
          </w:p>
        </w:tc>
        <w:tc>
          <w:tcPr>
            <w:tcW w:w="6030" w:type="dxa"/>
            <w:vAlign w:val="center"/>
          </w:tcPr>
          <w:p w14:paraId="0730E880" w14:textId="797831D8" w:rsidR="000847BE" w:rsidRPr="000602FD" w:rsidRDefault="0002769D">
            <w:pPr>
              <w:pStyle w:val="TabelleStandard"/>
              <w:rPr>
                <w:lang w:val="en-US"/>
              </w:rPr>
            </w:pPr>
            <w:r>
              <w:rPr>
                <w:lang w:val="en-US"/>
              </w:rPr>
              <w:t>1</w:t>
            </w:r>
            <w:r w:rsidR="00381674">
              <w:rPr>
                <w:lang w:val="en-US"/>
              </w:rPr>
              <w:t>.</w:t>
            </w:r>
            <w:r>
              <w:rPr>
                <w:lang w:val="en-US"/>
              </w:rPr>
              <w:t>0</w:t>
            </w:r>
          </w:p>
        </w:tc>
        <w:tc>
          <w:tcPr>
            <w:tcW w:w="304" w:type="dxa"/>
            <w:tcBorders>
              <w:left w:val="nil"/>
              <w:right w:val="single" w:sz="4" w:space="0" w:color="auto"/>
            </w:tcBorders>
            <w:vAlign w:val="center"/>
          </w:tcPr>
          <w:p w14:paraId="7A543B0E" w14:textId="77777777" w:rsidR="000847BE" w:rsidRPr="000602FD" w:rsidRDefault="000847BE">
            <w:pPr>
              <w:pStyle w:val="TabelleStandard"/>
              <w:rPr>
                <w:lang w:val="en-US"/>
              </w:rPr>
            </w:pPr>
          </w:p>
        </w:tc>
      </w:tr>
      <w:tr w:rsidR="000847BE" w:rsidRPr="000602FD" w14:paraId="0F51E766" w14:textId="77777777">
        <w:trPr>
          <w:cantSplit/>
          <w:trHeight w:val="285"/>
        </w:trPr>
        <w:tc>
          <w:tcPr>
            <w:tcW w:w="861" w:type="dxa"/>
            <w:tcBorders>
              <w:left w:val="single" w:sz="4" w:space="0" w:color="auto"/>
            </w:tcBorders>
            <w:vAlign w:val="center"/>
          </w:tcPr>
          <w:p w14:paraId="6F236362" w14:textId="77777777" w:rsidR="000847BE" w:rsidRPr="000602FD" w:rsidRDefault="000847BE">
            <w:pPr>
              <w:pStyle w:val="TabelleStandard"/>
              <w:rPr>
                <w:lang w:val="en-US"/>
              </w:rPr>
            </w:pPr>
          </w:p>
        </w:tc>
        <w:tc>
          <w:tcPr>
            <w:tcW w:w="2070" w:type="dxa"/>
            <w:vAlign w:val="center"/>
          </w:tcPr>
          <w:p w14:paraId="3BA88B75" w14:textId="77777777" w:rsidR="000847BE" w:rsidRPr="000602FD" w:rsidRDefault="000847BE">
            <w:pPr>
              <w:pStyle w:val="TabelleStandard"/>
              <w:rPr>
                <w:lang w:val="en-US"/>
              </w:rPr>
            </w:pPr>
            <w:r w:rsidRPr="000602FD">
              <w:rPr>
                <w:lang w:val="en-US"/>
              </w:rPr>
              <w:t>Document status:</w:t>
            </w:r>
          </w:p>
        </w:tc>
        <w:tc>
          <w:tcPr>
            <w:tcW w:w="6030" w:type="dxa"/>
            <w:vAlign w:val="center"/>
          </w:tcPr>
          <w:p w14:paraId="4BFACDDC" w14:textId="30CBB7A5" w:rsidR="000847BE" w:rsidRPr="000602FD" w:rsidRDefault="0002769D">
            <w:pPr>
              <w:pStyle w:val="TabelleStandard"/>
              <w:rPr>
                <w:lang w:val="en-US"/>
              </w:rPr>
            </w:pPr>
            <w:r>
              <w:rPr>
                <w:lang w:val="en-US"/>
              </w:rPr>
              <w:t>Released</w:t>
            </w:r>
          </w:p>
        </w:tc>
        <w:tc>
          <w:tcPr>
            <w:tcW w:w="304" w:type="dxa"/>
            <w:tcBorders>
              <w:left w:val="nil"/>
              <w:right w:val="single" w:sz="4" w:space="0" w:color="auto"/>
            </w:tcBorders>
            <w:vAlign w:val="center"/>
          </w:tcPr>
          <w:p w14:paraId="6FB86043" w14:textId="77777777" w:rsidR="000847BE" w:rsidRPr="000602FD" w:rsidRDefault="000847BE">
            <w:pPr>
              <w:pStyle w:val="TabelleStandard"/>
              <w:rPr>
                <w:lang w:val="en-US"/>
              </w:rPr>
            </w:pPr>
          </w:p>
        </w:tc>
      </w:tr>
      <w:tr w:rsidR="000847BE" w:rsidRPr="000602FD" w14:paraId="0FC6E8DC" w14:textId="77777777">
        <w:trPr>
          <w:cantSplit/>
          <w:trHeight w:val="285"/>
        </w:trPr>
        <w:tc>
          <w:tcPr>
            <w:tcW w:w="861" w:type="dxa"/>
            <w:tcBorders>
              <w:left w:val="single" w:sz="4" w:space="0" w:color="auto"/>
            </w:tcBorders>
            <w:vAlign w:val="center"/>
          </w:tcPr>
          <w:p w14:paraId="5426EDAC" w14:textId="77777777" w:rsidR="000847BE" w:rsidRPr="000602FD" w:rsidRDefault="000847BE">
            <w:pPr>
              <w:pStyle w:val="TabelleStandard"/>
              <w:rPr>
                <w:lang w:val="en-US"/>
              </w:rPr>
            </w:pPr>
          </w:p>
        </w:tc>
        <w:tc>
          <w:tcPr>
            <w:tcW w:w="2070" w:type="dxa"/>
            <w:vAlign w:val="center"/>
          </w:tcPr>
          <w:p w14:paraId="7478D378" w14:textId="77777777" w:rsidR="000847BE" w:rsidRPr="000602FD" w:rsidRDefault="000847BE">
            <w:pPr>
              <w:pStyle w:val="TabelleStandard"/>
              <w:rPr>
                <w:lang w:val="en-US"/>
              </w:rPr>
            </w:pPr>
            <w:r w:rsidRPr="000602FD">
              <w:rPr>
                <w:lang w:val="en-US"/>
              </w:rPr>
              <w:t>Author:</w:t>
            </w:r>
          </w:p>
        </w:tc>
        <w:tc>
          <w:tcPr>
            <w:tcW w:w="6030" w:type="dxa"/>
            <w:vAlign w:val="center"/>
          </w:tcPr>
          <w:p w14:paraId="5A55A9B0" w14:textId="4DFE7C39" w:rsidR="000847BE" w:rsidRPr="000602FD" w:rsidRDefault="00776BE3">
            <w:pPr>
              <w:pStyle w:val="TabelleStandard"/>
              <w:rPr>
                <w:lang w:val="en-US"/>
              </w:rPr>
            </w:pPr>
            <w:r>
              <w:rPr>
                <w:lang w:val="en-US"/>
              </w:rPr>
              <w:t xml:space="preserve">Nick Demerse, Lukasz </w:t>
            </w:r>
            <w:proofErr w:type="spellStart"/>
            <w:r>
              <w:rPr>
                <w:lang w:val="en-US"/>
              </w:rPr>
              <w:t>Lubiak</w:t>
            </w:r>
            <w:proofErr w:type="spellEnd"/>
            <w:r>
              <w:rPr>
                <w:lang w:val="en-US"/>
              </w:rPr>
              <w:t>, Ryan Van de ven</w:t>
            </w:r>
            <w:r w:rsidR="00DA411B">
              <w:rPr>
                <w:lang w:val="en-US"/>
              </w:rPr>
              <w:t xml:space="preserve">, Aviel San </w:t>
            </w:r>
            <w:r w:rsidR="003D7C8F">
              <w:rPr>
                <w:lang w:val="en-US"/>
              </w:rPr>
              <w:t>A</w:t>
            </w:r>
            <w:r w:rsidR="00DA411B">
              <w:rPr>
                <w:lang w:val="en-US"/>
              </w:rPr>
              <w:t>gustin</w:t>
            </w:r>
          </w:p>
        </w:tc>
        <w:tc>
          <w:tcPr>
            <w:tcW w:w="304" w:type="dxa"/>
            <w:tcBorders>
              <w:left w:val="nil"/>
              <w:right w:val="single" w:sz="4" w:space="0" w:color="auto"/>
            </w:tcBorders>
            <w:vAlign w:val="center"/>
          </w:tcPr>
          <w:p w14:paraId="235BB1F6" w14:textId="77777777" w:rsidR="000847BE" w:rsidRPr="000602FD" w:rsidRDefault="000847BE">
            <w:pPr>
              <w:pStyle w:val="TabelleStandard"/>
              <w:rPr>
                <w:lang w:val="en-US"/>
              </w:rPr>
            </w:pPr>
          </w:p>
        </w:tc>
      </w:tr>
      <w:tr w:rsidR="000847BE" w:rsidRPr="000602FD" w14:paraId="36EA6139" w14:textId="77777777">
        <w:trPr>
          <w:cantSplit/>
          <w:trHeight w:val="285"/>
        </w:trPr>
        <w:tc>
          <w:tcPr>
            <w:tcW w:w="861" w:type="dxa"/>
            <w:tcBorders>
              <w:left w:val="single" w:sz="4" w:space="0" w:color="auto"/>
            </w:tcBorders>
            <w:vAlign w:val="center"/>
          </w:tcPr>
          <w:p w14:paraId="5CE00621" w14:textId="77777777" w:rsidR="000847BE" w:rsidRPr="000602FD" w:rsidRDefault="000847BE">
            <w:pPr>
              <w:pStyle w:val="TabelleStandard"/>
              <w:rPr>
                <w:lang w:val="en-US"/>
              </w:rPr>
            </w:pPr>
          </w:p>
        </w:tc>
        <w:tc>
          <w:tcPr>
            <w:tcW w:w="2070" w:type="dxa"/>
            <w:vAlign w:val="center"/>
          </w:tcPr>
          <w:p w14:paraId="19580166" w14:textId="77777777" w:rsidR="000847BE" w:rsidRPr="000602FD" w:rsidRDefault="000847BE">
            <w:pPr>
              <w:pStyle w:val="TabelleStandard"/>
              <w:rPr>
                <w:lang w:val="en-US"/>
              </w:rPr>
            </w:pPr>
            <w:commentRangeStart w:id="0"/>
            <w:r w:rsidRPr="000602FD">
              <w:rPr>
                <w:lang w:val="en-US"/>
              </w:rPr>
              <w:t>Responsible</w:t>
            </w:r>
            <w:commentRangeEnd w:id="0"/>
            <w:r w:rsidR="00EA6DEA">
              <w:rPr>
                <w:rStyle w:val="CommentReference"/>
              </w:rPr>
              <w:commentReference w:id="0"/>
            </w:r>
            <w:r w:rsidRPr="000602FD">
              <w:rPr>
                <w:lang w:val="en-US"/>
              </w:rPr>
              <w:t>:</w:t>
            </w:r>
          </w:p>
        </w:tc>
        <w:tc>
          <w:tcPr>
            <w:tcW w:w="6030" w:type="dxa"/>
            <w:vAlign w:val="center"/>
          </w:tcPr>
          <w:p w14:paraId="603A5EA0"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3A4CFF49" w14:textId="77777777" w:rsidR="000847BE" w:rsidRPr="000602FD" w:rsidRDefault="000847BE">
            <w:pPr>
              <w:pStyle w:val="TabelleStandard"/>
              <w:rPr>
                <w:lang w:val="en-US"/>
              </w:rPr>
            </w:pPr>
          </w:p>
        </w:tc>
      </w:tr>
      <w:tr w:rsidR="000847BE" w:rsidRPr="000602FD" w14:paraId="3C846C55" w14:textId="77777777">
        <w:trPr>
          <w:cantSplit/>
          <w:trHeight w:val="285"/>
        </w:trPr>
        <w:tc>
          <w:tcPr>
            <w:tcW w:w="861" w:type="dxa"/>
            <w:tcBorders>
              <w:left w:val="single" w:sz="4" w:space="0" w:color="auto"/>
            </w:tcBorders>
            <w:vAlign w:val="center"/>
          </w:tcPr>
          <w:p w14:paraId="58A0890B" w14:textId="77777777" w:rsidR="000847BE" w:rsidRPr="000602FD" w:rsidRDefault="000847BE">
            <w:pPr>
              <w:pStyle w:val="TabelleStandard"/>
              <w:rPr>
                <w:lang w:val="en-US"/>
              </w:rPr>
            </w:pPr>
          </w:p>
        </w:tc>
        <w:tc>
          <w:tcPr>
            <w:tcW w:w="2070" w:type="dxa"/>
            <w:vAlign w:val="center"/>
          </w:tcPr>
          <w:p w14:paraId="21B653D3" w14:textId="77777777" w:rsidR="000847BE" w:rsidRPr="000602FD" w:rsidRDefault="000847BE">
            <w:pPr>
              <w:pStyle w:val="TabelleStandard"/>
              <w:rPr>
                <w:lang w:val="en-US"/>
              </w:rPr>
            </w:pPr>
            <w:r w:rsidRPr="000602FD">
              <w:rPr>
                <w:lang w:val="en-US"/>
              </w:rPr>
              <w:t>Date created:</w:t>
            </w:r>
          </w:p>
        </w:tc>
        <w:tc>
          <w:tcPr>
            <w:tcW w:w="6030" w:type="dxa"/>
            <w:vAlign w:val="center"/>
          </w:tcPr>
          <w:p w14:paraId="6ABA7D8C" w14:textId="501C9AB0" w:rsidR="000847BE" w:rsidRPr="000602FD" w:rsidRDefault="00776BE3" w:rsidP="003437BC">
            <w:pPr>
              <w:pStyle w:val="TabelleStandard"/>
              <w:rPr>
                <w:lang w:val="en-US"/>
              </w:rPr>
            </w:pPr>
            <w:r>
              <w:rPr>
                <w:lang w:val="en-US"/>
              </w:rPr>
              <w:t>18.10.24</w:t>
            </w:r>
          </w:p>
        </w:tc>
        <w:tc>
          <w:tcPr>
            <w:tcW w:w="304" w:type="dxa"/>
            <w:tcBorders>
              <w:left w:val="nil"/>
              <w:right w:val="single" w:sz="4" w:space="0" w:color="auto"/>
            </w:tcBorders>
            <w:vAlign w:val="center"/>
          </w:tcPr>
          <w:p w14:paraId="0F6F5108" w14:textId="77777777" w:rsidR="000847BE" w:rsidRPr="000602FD" w:rsidRDefault="000847BE">
            <w:pPr>
              <w:pStyle w:val="TabelleStandard"/>
              <w:rPr>
                <w:lang w:val="en-US"/>
              </w:rPr>
            </w:pPr>
          </w:p>
        </w:tc>
      </w:tr>
      <w:tr w:rsidR="000847BE" w:rsidRPr="000602FD" w14:paraId="4CBA2694" w14:textId="77777777">
        <w:trPr>
          <w:cantSplit/>
          <w:trHeight w:val="285"/>
        </w:trPr>
        <w:tc>
          <w:tcPr>
            <w:tcW w:w="861" w:type="dxa"/>
            <w:tcBorders>
              <w:left w:val="single" w:sz="4" w:space="0" w:color="auto"/>
            </w:tcBorders>
            <w:vAlign w:val="center"/>
          </w:tcPr>
          <w:p w14:paraId="3F3CDD35" w14:textId="77777777" w:rsidR="000847BE" w:rsidRPr="000602FD" w:rsidRDefault="000847BE">
            <w:pPr>
              <w:pStyle w:val="TabelleStandard"/>
              <w:rPr>
                <w:lang w:val="en-US"/>
              </w:rPr>
            </w:pPr>
          </w:p>
        </w:tc>
        <w:tc>
          <w:tcPr>
            <w:tcW w:w="2070" w:type="dxa"/>
            <w:vAlign w:val="center"/>
          </w:tcPr>
          <w:p w14:paraId="1CFF1C6A" w14:textId="77777777" w:rsidR="000847BE" w:rsidRPr="000602FD" w:rsidRDefault="000847BE">
            <w:pPr>
              <w:pStyle w:val="TabelleStandard"/>
              <w:rPr>
                <w:lang w:val="en-US"/>
              </w:rPr>
            </w:pPr>
            <w:r w:rsidRPr="000602FD">
              <w:rPr>
                <w:lang w:val="en-US"/>
              </w:rPr>
              <w:t>Protection class:</w:t>
            </w:r>
          </w:p>
        </w:tc>
        <w:tc>
          <w:tcPr>
            <w:tcW w:w="6030" w:type="dxa"/>
            <w:vAlign w:val="center"/>
          </w:tcPr>
          <w:p w14:paraId="01F1C00A" w14:textId="77777777" w:rsidR="000847BE" w:rsidRPr="000602FD" w:rsidRDefault="000847BE">
            <w:pPr>
              <w:pStyle w:val="TabelleStandard"/>
              <w:rPr>
                <w:lang w:val="en-US"/>
              </w:rPr>
            </w:pPr>
            <w:r w:rsidRPr="000602FD">
              <w:rPr>
                <w:lang w:val="en-US"/>
              </w:rPr>
              <w:t>"For internal use only"</w:t>
            </w:r>
          </w:p>
        </w:tc>
        <w:tc>
          <w:tcPr>
            <w:tcW w:w="304" w:type="dxa"/>
            <w:tcBorders>
              <w:left w:val="nil"/>
              <w:right w:val="single" w:sz="4" w:space="0" w:color="auto"/>
            </w:tcBorders>
            <w:vAlign w:val="center"/>
          </w:tcPr>
          <w:p w14:paraId="3260F595" w14:textId="77777777" w:rsidR="000847BE" w:rsidRPr="000602FD" w:rsidRDefault="000847BE">
            <w:pPr>
              <w:pStyle w:val="TabelleStandard"/>
              <w:rPr>
                <w:lang w:val="en-US"/>
              </w:rPr>
            </w:pPr>
          </w:p>
        </w:tc>
      </w:tr>
      <w:tr w:rsidR="000847BE" w:rsidRPr="000602FD" w14:paraId="305CAA23" w14:textId="77777777">
        <w:trPr>
          <w:cantSplit/>
        </w:trPr>
        <w:tc>
          <w:tcPr>
            <w:tcW w:w="9265" w:type="dxa"/>
            <w:gridSpan w:val="4"/>
            <w:tcBorders>
              <w:left w:val="single" w:sz="6" w:space="0" w:color="auto"/>
              <w:bottom w:val="single" w:sz="4" w:space="0" w:color="auto"/>
              <w:right w:val="single" w:sz="6" w:space="0" w:color="auto"/>
            </w:tcBorders>
          </w:tcPr>
          <w:p w14:paraId="1C66D741" w14:textId="77777777" w:rsidR="000847BE" w:rsidRPr="000602FD" w:rsidRDefault="000847BE" w:rsidP="00642BAB">
            <w:pPr>
              <w:widowControl w:val="0"/>
              <w:spacing w:before="120" w:line="24" w:lineRule="atLeast"/>
              <w:jc w:val="center"/>
              <w:rPr>
                <w:sz w:val="16"/>
                <w:szCs w:val="16"/>
                <w:lang w:val="en-US"/>
              </w:rPr>
            </w:pPr>
          </w:p>
        </w:tc>
      </w:tr>
    </w:tbl>
    <w:p w14:paraId="6DF7CC2A" w14:textId="77777777" w:rsidR="000847BE" w:rsidRPr="000602FD" w:rsidRDefault="000847BE">
      <w:pPr>
        <w:pStyle w:val="Text"/>
        <w:rPr>
          <w:rStyle w:val="TextZchn"/>
          <w:lang w:val="en-US"/>
        </w:rPr>
      </w:pPr>
    </w:p>
    <w:p w14:paraId="7097092E" w14:textId="77777777" w:rsidR="000847BE" w:rsidRPr="000602FD" w:rsidRDefault="000847BE">
      <w:pPr>
        <w:pStyle w:val="berschrift1noIndex"/>
        <w:rPr>
          <w:lang w:val="en-US"/>
        </w:rPr>
      </w:pPr>
      <w:r w:rsidRPr="000602FD">
        <w:rPr>
          <w:lang w:val="en-US"/>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gridCol w:w="1495"/>
        <w:gridCol w:w="1134"/>
        <w:gridCol w:w="5647"/>
      </w:tblGrid>
      <w:tr w:rsidR="000847BE" w:rsidRPr="000602FD" w14:paraId="06C0E8F4" w14:textId="77777777">
        <w:tc>
          <w:tcPr>
            <w:tcW w:w="1023" w:type="dxa"/>
            <w:tcBorders>
              <w:top w:val="single" w:sz="4" w:space="0" w:color="auto"/>
              <w:left w:val="single" w:sz="4" w:space="0" w:color="auto"/>
              <w:bottom w:val="single" w:sz="4" w:space="0" w:color="auto"/>
              <w:right w:val="single" w:sz="4" w:space="0" w:color="auto"/>
            </w:tcBorders>
            <w:shd w:val="clear" w:color="auto" w:fill="D9D9D9"/>
          </w:tcPr>
          <w:p w14:paraId="6D482B8F" w14:textId="77777777" w:rsidR="000847BE" w:rsidRPr="000602FD" w:rsidRDefault="000847BE">
            <w:pPr>
              <w:pStyle w:val="Tabelleberschrift"/>
              <w:spacing w:line="20" w:lineRule="atLeast"/>
              <w:rPr>
                <w:lang w:val="en-US"/>
              </w:rPr>
            </w:pPr>
            <w:r w:rsidRPr="000602FD">
              <w:rPr>
                <w:lang w:val="en-US"/>
              </w:rPr>
              <w:t>Version</w:t>
            </w:r>
          </w:p>
        </w:tc>
        <w:tc>
          <w:tcPr>
            <w:tcW w:w="1495" w:type="dxa"/>
            <w:tcBorders>
              <w:top w:val="single" w:sz="4" w:space="0" w:color="auto"/>
              <w:left w:val="single" w:sz="4" w:space="0" w:color="auto"/>
              <w:bottom w:val="single" w:sz="4" w:space="0" w:color="auto"/>
              <w:right w:val="single" w:sz="4" w:space="0" w:color="auto"/>
            </w:tcBorders>
            <w:shd w:val="clear" w:color="auto" w:fill="D9D9D9"/>
          </w:tcPr>
          <w:p w14:paraId="04BC04EA" w14:textId="77777777" w:rsidR="000847BE" w:rsidRPr="000602FD" w:rsidRDefault="000847BE">
            <w:pPr>
              <w:pStyle w:val="Tabelleberschrift"/>
              <w:spacing w:line="20" w:lineRule="atLeast"/>
              <w:rPr>
                <w:lang w:val="en-US"/>
              </w:rPr>
            </w:pPr>
            <w:r w:rsidRPr="000602FD">
              <w:rPr>
                <w:lang w:val="en-US"/>
              </w:rPr>
              <w:t>Date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3C153124" w14:textId="77777777" w:rsidR="000847BE" w:rsidRPr="000602FD" w:rsidRDefault="000847BE">
            <w:pPr>
              <w:pStyle w:val="Tabelleberschrift"/>
              <w:spacing w:line="20" w:lineRule="atLeast"/>
              <w:rPr>
                <w:lang w:val="en-US"/>
              </w:rPr>
            </w:pPr>
            <w:r w:rsidRPr="000602FD">
              <w:rPr>
                <w:lang w:val="en-US"/>
              </w:rPr>
              <w:t>Author</w:t>
            </w:r>
          </w:p>
        </w:tc>
        <w:tc>
          <w:tcPr>
            <w:tcW w:w="5647" w:type="dxa"/>
            <w:tcBorders>
              <w:top w:val="single" w:sz="4" w:space="0" w:color="auto"/>
              <w:left w:val="single" w:sz="4" w:space="0" w:color="auto"/>
              <w:bottom w:val="single" w:sz="4" w:space="0" w:color="auto"/>
              <w:right w:val="single" w:sz="4" w:space="0" w:color="auto"/>
            </w:tcBorders>
            <w:shd w:val="clear" w:color="auto" w:fill="D9D9D9"/>
          </w:tcPr>
          <w:p w14:paraId="140B0B65" w14:textId="77777777" w:rsidR="000847BE" w:rsidRPr="000602FD" w:rsidRDefault="000847BE">
            <w:pPr>
              <w:pStyle w:val="Tabelleberschrift"/>
              <w:spacing w:line="20" w:lineRule="atLeast"/>
              <w:rPr>
                <w:lang w:val="en-US"/>
              </w:rPr>
            </w:pPr>
            <w:r w:rsidRPr="000602FD">
              <w:rPr>
                <w:lang w:val="en-US"/>
              </w:rPr>
              <w:t>Comment / Change</w:t>
            </w:r>
          </w:p>
        </w:tc>
      </w:tr>
      <w:tr w:rsidR="000847BE" w:rsidRPr="000602FD" w14:paraId="321BE11D" w14:textId="77777777">
        <w:tc>
          <w:tcPr>
            <w:tcW w:w="1023" w:type="dxa"/>
            <w:tcBorders>
              <w:top w:val="single" w:sz="4" w:space="0" w:color="auto"/>
              <w:left w:val="single" w:sz="4" w:space="0" w:color="auto"/>
              <w:bottom w:val="single" w:sz="4" w:space="0" w:color="auto"/>
              <w:right w:val="single" w:sz="4" w:space="0" w:color="auto"/>
            </w:tcBorders>
          </w:tcPr>
          <w:p w14:paraId="31B58227" w14:textId="77777777" w:rsidR="000847BE" w:rsidRPr="000602FD" w:rsidRDefault="000847BE">
            <w:pPr>
              <w:pStyle w:val="TabelleStandard"/>
              <w:rPr>
                <w:lang w:val="en-US"/>
              </w:rPr>
            </w:pPr>
            <w:r w:rsidRPr="000602FD">
              <w:rPr>
                <w:lang w:val="en-US"/>
              </w:rPr>
              <w:t>0.1</w:t>
            </w:r>
          </w:p>
        </w:tc>
        <w:tc>
          <w:tcPr>
            <w:tcW w:w="1495" w:type="dxa"/>
            <w:tcBorders>
              <w:top w:val="single" w:sz="4" w:space="0" w:color="auto"/>
              <w:left w:val="single" w:sz="4" w:space="0" w:color="auto"/>
              <w:bottom w:val="single" w:sz="4" w:space="0" w:color="auto"/>
              <w:right w:val="single" w:sz="4" w:space="0" w:color="auto"/>
            </w:tcBorders>
            <w:vAlign w:val="center"/>
          </w:tcPr>
          <w:p w14:paraId="1B4EDDC6" w14:textId="053EE011" w:rsidR="000847BE" w:rsidRPr="000602FD" w:rsidRDefault="003250E9" w:rsidP="003437BC">
            <w:pPr>
              <w:pStyle w:val="TabelleStandard"/>
              <w:rPr>
                <w:lang w:val="en-US"/>
              </w:rPr>
            </w:pPr>
            <w:r>
              <w:rPr>
                <w:lang w:val="en-US"/>
              </w:rPr>
              <w:t>18.10.</w:t>
            </w:r>
            <w:commentRangeStart w:id="1"/>
            <w:r>
              <w:rPr>
                <w:lang w:val="en-US"/>
              </w:rPr>
              <w:t>24</w:t>
            </w:r>
            <w:commentRangeEnd w:id="1"/>
            <w:r w:rsidR="00EA6DEA">
              <w:rPr>
                <w:rStyle w:val="CommentReference"/>
              </w:rPr>
              <w:commentReference w:id="1"/>
            </w:r>
          </w:p>
        </w:tc>
        <w:tc>
          <w:tcPr>
            <w:tcW w:w="1134" w:type="dxa"/>
            <w:tcBorders>
              <w:top w:val="single" w:sz="4" w:space="0" w:color="auto"/>
              <w:left w:val="single" w:sz="4" w:space="0" w:color="auto"/>
              <w:bottom w:val="single" w:sz="4" w:space="0" w:color="auto"/>
              <w:right w:val="single" w:sz="4" w:space="0" w:color="auto"/>
            </w:tcBorders>
          </w:tcPr>
          <w:p w14:paraId="3B9EB2F9" w14:textId="77777777" w:rsidR="000847BE" w:rsidRPr="000602FD" w:rsidRDefault="000847BE">
            <w:pPr>
              <w:pStyle w:val="TabelleStandard"/>
              <w:rPr>
                <w:lang w:val="en-US"/>
              </w:rPr>
            </w:pPr>
          </w:p>
        </w:tc>
        <w:tc>
          <w:tcPr>
            <w:tcW w:w="5647" w:type="dxa"/>
            <w:tcBorders>
              <w:top w:val="single" w:sz="4" w:space="0" w:color="auto"/>
              <w:left w:val="single" w:sz="4" w:space="0" w:color="auto"/>
              <w:bottom w:val="single" w:sz="4" w:space="0" w:color="auto"/>
              <w:right w:val="single" w:sz="4" w:space="0" w:color="auto"/>
            </w:tcBorders>
            <w:vAlign w:val="center"/>
          </w:tcPr>
          <w:p w14:paraId="5244BD38" w14:textId="77777777" w:rsidR="000847BE" w:rsidRPr="000602FD" w:rsidRDefault="006C5788">
            <w:pPr>
              <w:pStyle w:val="TabelleStandard"/>
              <w:rPr>
                <w:lang w:val="en-US"/>
              </w:rPr>
            </w:pPr>
            <w:r>
              <w:rPr>
                <w:lang w:val="en-US"/>
              </w:rPr>
              <w:t>Draft</w:t>
            </w:r>
          </w:p>
        </w:tc>
      </w:tr>
      <w:tr w:rsidR="000847BE" w:rsidRPr="000602FD" w14:paraId="678E5418" w14:textId="77777777">
        <w:tc>
          <w:tcPr>
            <w:tcW w:w="1023" w:type="dxa"/>
            <w:tcBorders>
              <w:top w:val="single" w:sz="4" w:space="0" w:color="auto"/>
              <w:left w:val="single" w:sz="4" w:space="0" w:color="auto"/>
              <w:bottom w:val="single" w:sz="4" w:space="0" w:color="auto"/>
              <w:right w:val="single" w:sz="4" w:space="0" w:color="auto"/>
            </w:tcBorders>
          </w:tcPr>
          <w:p w14:paraId="7297F238" w14:textId="55FB7B8C" w:rsidR="000847BE" w:rsidRPr="000602FD" w:rsidRDefault="00AD2A89">
            <w:pPr>
              <w:rPr>
                <w:lang w:val="en-US"/>
              </w:rPr>
            </w:pPr>
            <w:r>
              <w:rPr>
                <w:lang w:val="en-US"/>
              </w:rPr>
              <w:t>1.0</w:t>
            </w:r>
          </w:p>
        </w:tc>
        <w:tc>
          <w:tcPr>
            <w:tcW w:w="1495" w:type="dxa"/>
            <w:tcBorders>
              <w:top w:val="single" w:sz="4" w:space="0" w:color="auto"/>
              <w:left w:val="single" w:sz="4" w:space="0" w:color="auto"/>
              <w:bottom w:val="single" w:sz="4" w:space="0" w:color="auto"/>
              <w:right w:val="single" w:sz="4" w:space="0" w:color="auto"/>
            </w:tcBorders>
          </w:tcPr>
          <w:p w14:paraId="4A3442A2" w14:textId="03DEABC7" w:rsidR="000847BE" w:rsidRPr="000602FD" w:rsidRDefault="00AD2A89">
            <w:pPr>
              <w:rPr>
                <w:lang w:val="en-US"/>
              </w:rPr>
            </w:pPr>
            <w:r>
              <w:rPr>
                <w:lang w:val="en-US"/>
              </w:rPr>
              <w:t>03.11.24</w:t>
            </w:r>
          </w:p>
        </w:tc>
        <w:tc>
          <w:tcPr>
            <w:tcW w:w="1134" w:type="dxa"/>
            <w:tcBorders>
              <w:top w:val="single" w:sz="4" w:space="0" w:color="auto"/>
              <w:left w:val="single" w:sz="4" w:space="0" w:color="auto"/>
              <w:bottom w:val="single" w:sz="4" w:space="0" w:color="auto"/>
              <w:right w:val="single" w:sz="4" w:space="0" w:color="auto"/>
            </w:tcBorders>
          </w:tcPr>
          <w:p w14:paraId="51ED1718"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0F9BD02F" w14:textId="22638576" w:rsidR="000847BE" w:rsidRPr="000602FD" w:rsidRDefault="0002769D">
            <w:pPr>
              <w:rPr>
                <w:lang w:val="en-US"/>
              </w:rPr>
            </w:pPr>
            <w:r>
              <w:rPr>
                <w:lang w:val="en-US"/>
              </w:rPr>
              <w:t>Finished first draft of Charter</w:t>
            </w:r>
          </w:p>
        </w:tc>
      </w:tr>
      <w:tr w:rsidR="000847BE" w:rsidRPr="000602FD" w14:paraId="5C35505B" w14:textId="77777777">
        <w:tc>
          <w:tcPr>
            <w:tcW w:w="1023" w:type="dxa"/>
            <w:tcBorders>
              <w:top w:val="single" w:sz="4" w:space="0" w:color="auto"/>
              <w:left w:val="single" w:sz="4" w:space="0" w:color="auto"/>
              <w:bottom w:val="single" w:sz="4" w:space="0" w:color="auto"/>
              <w:right w:val="single" w:sz="4" w:space="0" w:color="auto"/>
            </w:tcBorders>
          </w:tcPr>
          <w:p w14:paraId="5A3CFF53" w14:textId="77777777" w:rsidR="000847BE" w:rsidRPr="000602FD" w:rsidRDefault="000847BE">
            <w:pPr>
              <w:rPr>
                <w:lang w:val="en-US"/>
              </w:rPr>
            </w:pPr>
          </w:p>
        </w:tc>
        <w:tc>
          <w:tcPr>
            <w:tcW w:w="1495" w:type="dxa"/>
            <w:tcBorders>
              <w:top w:val="single" w:sz="4" w:space="0" w:color="auto"/>
              <w:left w:val="single" w:sz="4" w:space="0" w:color="auto"/>
              <w:bottom w:val="single" w:sz="4" w:space="0" w:color="auto"/>
              <w:right w:val="single" w:sz="4" w:space="0" w:color="auto"/>
            </w:tcBorders>
          </w:tcPr>
          <w:p w14:paraId="711BEE7D" w14:textId="77777777" w:rsidR="000847BE" w:rsidRPr="000602FD" w:rsidRDefault="000847BE">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57991B5C" w14:textId="77777777" w:rsidR="000847BE" w:rsidRPr="000602FD" w:rsidRDefault="00EA6DEA">
            <w:pPr>
              <w:rPr>
                <w:lang w:val="en-US"/>
              </w:rPr>
            </w:pPr>
            <w:commentRangeStart w:id="2"/>
            <w:commentRangeEnd w:id="2"/>
            <w:r>
              <w:rPr>
                <w:rStyle w:val="CommentReference"/>
              </w:rPr>
              <w:commentReference w:id="2"/>
            </w:r>
          </w:p>
        </w:tc>
        <w:tc>
          <w:tcPr>
            <w:tcW w:w="5647" w:type="dxa"/>
            <w:tcBorders>
              <w:top w:val="single" w:sz="4" w:space="0" w:color="auto"/>
              <w:left w:val="single" w:sz="4" w:space="0" w:color="auto"/>
              <w:bottom w:val="single" w:sz="4" w:space="0" w:color="auto"/>
              <w:right w:val="single" w:sz="4" w:space="0" w:color="auto"/>
            </w:tcBorders>
          </w:tcPr>
          <w:p w14:paraId="27BB6C45" w14:textId="77777777" w:rsidR="000847BE" w:rsidRPr="000602FD" w:rsidRDefault="000847BE">
            <w:pPr>
              <w:rPr>
                <w:lang w:val="en-US"/>
              </w:rPr>
            </w:pPr>
          </w:p>
        </w:tc>
      </w:tr>
    </w:tbl>
    <w:p w14:paraId="0458A33B" w14:textId="77777777" w:rsidR="000847BE" w:rsidRPr="000602FD" w:rsidRDefault="000847BE">
      <w:pPr>
        <w:pStyle w:val="Text"/>
        <w:rPr>
          <w:lang w:val="en-US"/>
        </w:rPr>
      </w:pPr>
    </w:p>
    <w:p w14:paraId="4C9958BC" w14:textId="4007EA53" w:rsidR="000847BE" w:rsidRPr="000602FD" w:rsidRDefault="000847BE" w:rsidP="00642BAB">
      <w:pPr>
        <w:pStyle w:val="Anleitung"/>
        <w:rPr>
          <w:lang w:val="en-US"/>
        </w:rPr>
      </w:pPr>
      <w:r w:rsidRPr="000602FD">
        <w:rPr>
          <w:lang w:val="en-US"/>
        </w:rPr>
        <w:br w:type="page"/>
      </w:r>
    </w:p>
    <w:p w14:paraId="31EE015C" w14:textId="77777777" w:rsidR="000847BE" w:rsidRPr="000602FD" w:rsidRDefault="000847BE">
      <w:pPr>
        <w:tabs>
          <w:tab w:val="right" w:pos="9072"/>
        </w:tabs>
        <w:rPr>
          <w:b/>
          <w:bCs/>
          <w:lang w:val="en-US"/>
        </w:rPr>
      </w:pPr>
      <w:r w:rsidRPr="000602FD">
        <w:rPr>
          <w:lang w:val="en-US"/>
        </w:rPr>
        <w:lastRenderedPageBreak/>
        <w:tab/>
      </w:r>
      <w:r w:rsidRPr="000602FD">
        <w:rPr>
          <w:b/>
          <w:bCs/>
          <w:lang w:val="en-US"/>
        </w:rPr>
        <w:t>Page</w:t>
      </w:r>
    </w:p>
    <w:p w14:paraId="11312F0F" w14:textId="0ED127D2" w:rsidR="00755D9D" w:rsidRDefault="000847BE">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r w:rsidRPr="000602FD">
        <w:rPr>
          <w:caps/>
          <w:lang w:val="en-US"/>
        </w:rPr>
        <w:fldChar w:fldCharType="begin"/>
      </w:r>
      <w:r w:rsidRPr="000602FD">
        <w:rPr>
          <w:caps/>
          <w:lang w:val="en-US"/>
        </w:rPr>
        <w:instrText xml:space="preserve"> TOC \o "1-3" \h \z \u </w:instrText>
      </w:r>
      <w:r w:rsidRPr="000602FD">
        <w:rPr>
          <w:caps/>
          <w:lang w:val="en-US"/>
        </w:rPr>
        <w:fldChar w:fldCharType="separate"/>
      </w:r>
      <w:hyperlink w:anchor="_Toc178954778" w:history="1">
        <w:r w:rsidR="00755D9D" w:rsidRPr="0028515A">
          <w:rPr>
            <w:rStyle w:val="Hyperlink"/>
            <w:noProof/>
            <w:lang w:val="en-US"/>
          </w:rPr>
          <w:t>1</w:t>
        </w:r>
        <w:r w:rsidR="00755D9D">
          <w:rPr>
            <w:rFonts w:asciiTheme="minorHAnsi" w:eastAsiaTheme="minorEastAsia" w:hAnsiTheme="minorHAnsi" w:cstheme="minorBidi"/>
            <w:b w:val="0"/>
            <w:bCs w:val="0"/>
            <w:noProof/>
            <w:snapToGrid/>
            <w:kern w:val="2"/>
            <w:sz w:val="24"/>
            <w:szCs w:val="24"/>
            <w:lang w:val="en-CA" w:eastAsia="ja-JP"/>
            <w14:ligatures w14:val="standardContextual"/>
          </w:rPr>
          <w:tab/>
        </w:r>
        <w:r w:rsidR="00755D9D" w:rsidRPr="0028515A">
          <w:rPr>
            <w:rStyle w:val="Hyperlink"/>
            <w:noProof/>
            <w:lang w:val="en-US"/>
          </w:rPr>
          <w:t>Background/Project purpose or justification</w:t>
        </w:r>
        <w:r w:rsidR="00755D9D">
          <w:rPr>
            <w:noProof/>
            <w:webHidden/>
          </w:rPr>
          <w:tab/>
        </w:r>
        <w:r w:rsidR="00755D9D">
          <w:rPr>
            <w:noProof/>
            <w:webHidden/>
          </w:rPr>
          <w:fldChar w:fldCharType="begin"/>
        </w:r>
        <w:r w:rsidR="00755D9D">
          <w:rPr>
            <w:noProof/>
            <w:webHidden/>
          </w:rPr>
          <w:instrText xml:space="preserve"> PAGEREF _Toc178954778 \h </w:instrText>
        </w:r>
        <w:r w:rsidR="00755D9D">
          <w:rPr>
            <w:noProof/>
            <w:webHidden/>
          </w:rPr>
        </w:r>
        <w:r w:rsidR="00755D9D">
          <w:rPr>
            <w:noProof/>
            <w:webHidden/>
          </w:rPr>
          <w:fldChar w:fldCharType="separate"/>
        </w:r>
        <w:r w:rsidR="00755D9D">
          <w:rPr>
            <w:noProof/>
            <w:webHidden/>
          </w:rPr>
          <w:t>4</w:t>
        </w:r>
        <w:r w:rsidR="00755D9D">
          <w:rPr>
            <w:noProof/>
            <w:webHidden/>
          </w:rPr>
          <w:fldChar w:fldCharType="end"/>
        </w:r>
      </w:hyperlink>
    </w:p>
    <w:p w14:paraId="26E70E78" w14:textId="679ABDE2"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79" w:history="1">
        <w:r w:rsidRPr="0028515A">
          <w:rPr>
            <w:rStyle w:val="Hyperlink"/>
            <w:noProof/>
            <w:lang w:val="en-US"/>
          </w:rPr>
          <w:t>2</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_Toc178954779 \h </w:instrText>
        </w:r>
        <w:r>
          <w:rPr>
            <w:noProof/>
            <w:webHidden/>
          </w:rPr>
        </w:r>
        <w:r>
          <w:rPr>
            <w:noProof/>
            <w:webHidden/>
          </w:rPr>
          <w:fldChar w:fldCharType="separate"/>
        </w:r>
        <w:r>
          <w:rPr>
            <w:noProof/>
            <w:webHidden/>
          </w:rPr>
          <w:t>5</w:t>
        </w:r>
        <w:r>
          <w:rPr>
            <w:noProof/>
            <w:webHidden/>
          </w:rPr>
          <w:fldChar w:fldCharType="end"/>
        </w:r>
      </w:hyperlink>
    </w:p>
    <w:p w14:paraId="0922D808" w14:textId="2DC9DBB0"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0" w:history="1">
        <w:r w:rsidRPr="0028515A">
          <w:rPr>
            <w:rStyle w:val="Hyperlink"/>
            <w:noProof/>
            <w:lang w:val="en-US"/>
          </w:rPr>
          <w:t>2.1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_Toc178954780 \h </w:instrText>
        </w:r>
        <w:r>
          <w:rPr>
            <w:noProof/>
            <w:webHidden/>
          </w:rPr>
        </w:r>
        <w:r>
          <w:rPr>
            <w:noProof/>
            <w:webHidden/>
          </w:rPr>
          <w:fldChar w:fldCharType="separate"/>
        </w:r>
        <w:r>
          <w:rPr>
            <w:noProof/>
            <w:webHidden/>
          </w:rPr>
          <w:t>5</w:t>
        </w:r>
        <w:r>
          <w:rPr>
            <w:noProof/>
            <w:webHidden/>
          </w:rPr>
          <w:fldChar w:fldCharType="end"/>
        </w:r>
      </w:hyperlink>
    </w:p>
    <w:p w14:paraId="18C6547F" w14:textId="299FFDF4"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1" w:history="1">
        <w:r w:rsidRPr="0028515A">
          <w:rPr>
            <w:rStyle w:val="Hyperlink"/>
            <w:noProof/>
            <w:lang w:val="en-US"/>
          </w:rPr>
          <w:t>2.2</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Milestones [Important points in the life of the project]</w:t>
        </w:r>
        <w:r>
          <w:rPr>
            <w:noProof/>
            <w:webHidden/>
          </w:rPr>
          <w:tab/>
        </w:r>
        <w:r>
          <w:rPr>
            <w:noProof/>
            <w:webHidden/>
          </w:rPr>
          <w:fldChar w:fldCharType="begin"/>
        </w:r>
        <w:r>
          <w:rPr>
            <w:noProof/>
            <w:webHidden/>
          </w:rPr>
          <w:instrText xml:space="preserve"> PAGEREF _Toc178954781 \h </w:instrText>
        </w:r>
        <w:r>
          <w:rPr>
            <w:noProof/>
            <w:webHidden/>
          </w:rPr>
        </w:r>
        <w:r>
          <w:rPr>
            <w:noProof/>
            <w:webHidden/>
          </w:rPr>
          <w:fldChar w:fldCharType="separate"/>
        </w:r>
        <w:r>
          <w:rPr>
            <w:noProof/>
            <w:webHidden/>
          </w:rPr>
          <w:t>5</w:t>
        </w:r>
        <w:r>
          <w:rPr>
            <w:noProof/>
            <w:webHidden/>
          </w:rPr>
          <w:fldChar w:fldCharType="end"/>
        </w:r>
      </w:hyperlink>
    </w:p>
    <w:p w14:paraId="0BA43859" w14:textId="02CC8BB0"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2" w:history="1">
        <w:r w:rsidRPr="0028515A">
          <w:rPr>
            <w:rStyle w:val="Hyperlink"/>
            <w:noProof/>
            <w:lang w:val="en-US"/>
          </w:rPr>
          <w:t>3</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product description</w:t>
        </w:r>
        <w:r>
          <w:rPr>
            <w:noProof/>
            <w:webHidden/>
          </w:rPr>
          <w:tab/>
        </w:r>
        <w:r>
          <w:rPr>
            <w:noProof/>
            <w:webHidden/>
          </w:rPr>
          <w:fldChar w:fldCharType="begin"/>
        </w:r>
        <w:r>
          <w:rPr>
            <w:noProof/>
            <w:webHidden/>
          </w:rPr>
          <w:instrText xml:space="preserve"> PAGEREF _Toc178954782 \h </w:instrText>
        </w:r>
        <w:r>
          <w:rPr>
            <w:noProof/>
            <w:webHidden/>
          </w:rPr>
        </w:r>
        <w:r>
          <w:rPr>
            <w:noProof/>
            <w:webHidden/>
          </w:rPr>
          <w:fldChar w:fldCharType="separate"/>
        </w:r>
        <w:r>
          <w:rPr>
            <w:noProof/>
            <w:webHidden/>
          </w:rPr>
          <w:t>6</w:t>
        </w:r>
        <w:r>
          <w:rPr>
            <w:noProof/>
            <w:webHidden/>
          </w:rPr>
          <w:fldChar w:fldCharType="end"/>
        </w:r>
      </w:hyperlink>
    </w:p>
    <w:p w14:paraId="36126841" w14:textId="3DFAC2BC"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3" w:history="1">
        <w:r w:rsidRPr="0028515A">
          <w:rPr>
            <w:rStyle w:val="Hyperlink"/>
            <w:noProof/>
            <w:lang w:val="en-US"/>
          </w:rPr>
          <w:t>4</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Delivery units</w:t>
        </w:r>
        <w:r>
          <w:rPr>
            <w:noProof/>
            <w:webHidden/>
          </w:rPr>
          <w:tab/>
        </w:r>
        <w:r>
          <w:rPr>
            <w:noProof/>
            <w:webHidden/>
          </w:rPr>
          <w:fldChar w:fldCharType="begin"/>
        </w:r>
        <w:r>
          <w:rPr>
            <w:noProof/>
            <w:webHidden/>
          </w:rPr>
          <w:instrText xml:space="preserve"> PAGEREF _Toc178954783 \h </w:instrText>
        </w:r>
        <w:r>
          <w:rPr>
            <w:noProof/>
            <w:webHidden/>
          </w:rPr>
        </w:r>
        <w:r>
          <w:rPr>
            <w:noProof/>
            <w:webHidden/>
          </w:rPr>
          <w:fldChar w:fldCharType="separate"/>
        </w:r>
        <w:r>
          <w:rPr>
            <w:noProof/>
            <w:webHidden/>
          </w:rPr>
          <w:t>7</w:t>
        </w:r>
        <w:r>
          <w:rPr>
            <w:noProof/>
            <w:webHidden/>
          </w:rPr>
          <w:fldChar w:fldCharType="end"/>
        </w:r>
      </w:hyperlink>
    </w:p>
    <w:p w14:paraId="7B3648BF" w14:textId="4D03B3BE"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4" w:history="1">
        <w:r w:rsidRPr="0028515A">
          <w:rPr>
            <w:rStyle w:val="Hyperlink"/>
            <w:noProof/>
            <w:lang w:val="en-US"/>
          </w:rPr>
          <w:t>4.1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Delivery units/services</w:t>
        </w:r>
        <w:r>
          <w:rPr>
            <w:noProof/>
            <w:webHidden/>
          </w:rPr>
          <w:tab/>
        </w:r>
        <w:r>
          <w:rPr>
            <w:noProof/>
            <w:webHidden/>
          </w:rPr>
          <w:fldChar w:fldCharType="begin"/>
        </w:r>
        <w:r>
          <w:rPr>
            <w:noProof/>
            <w:webHidden/>
          </w:rPr>
          <w:instrText xml:space="preserve"> PAGEREF _Toc178954784 \h </w:instrText>
        </w:r>
        <w:r>
          <w:rPr>
            <w:noProof/>
            <w:webHidden/>
          </w:rPr>
        </w:r>
        <w:r>
          <w:rPr>
            <w:noProof/>
            <w:webHidden/>
          </w:rPr>
          <w:fldChar w:fldCharType="separate"/>
        </w:r>
        <w:r>
          <w:rPr>
            <w:noProof/>
            <w:webHidden/>
          </w:rPr>
          <w:t>7</w:t>
        </w:r>
        <w:r>
          <w:rPr>
            <w:noProof/>
            <w:webHidden/>
          </w:rPr>
          <w:fldChar w:fldCharType="end"/>
        </w:r>
      </w:hyperlink>
    </w:p>
    <w:p w14:paraId="6C91BDFF" w14:textId="68CC754B"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5" w:history="1">
        <w:r w:rsidRPr="0028515A">
          <w:rPr>
            <w:rStyle w:val="Hyperlink"/>
            <w:noProof/>
            <w:lang w:val="en-US"/>
          </w:rPr>
          <w:t>5</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success criteria</w:t>
        </w:r>
        <w:r>
          <w:rPr>
            <w:noProof/>
            <w:webHidden/>
          </w:rPr>
          <w:tab/>
        </w:r>
        <w:r>
          <w:rPr>
            <w:noProof/>
            <w:webHidden/>
          </w:rPr>
          <w:fldChar w:fldCharType="begin"/>
        </w:r>
        <w:r>
          <w:rPr>
            <w:noProof/>
            <w:webHidden/>
          </w:rPr>
          <w:instrText xml:space="preserve"> PAGEREF _Toc178954785 \h </w:instrText>
        </w:r>
        <w:r>
          <w:rPr>
            <w:noProof/>
            <w:webHidden/>
          </w:rPr>
        </w:r>
        <w:r>
          <w:rPr>
            <w:noProof/>
            <w:webHidden/>
          </w:rPr>
          <w:fldChar w:fldCharType="separate"/>
        </w:r>
        <w:r>
          <w:rPr>
            <w:noProof/>
            <w:webHidden/>
          </w:rPr>
          <w:t>8</w:t>
        </w:r>
        <w:r>
          <w:rPr>
            <w:noProof/>
            <w:webHidden/>
          </w:rPr>
          <w:fldChar w:fldCharType="end"/>
        </w:r>
      </w:hyperlink>
    </w:p>
    <w:p w14:paraId="2E32CE28" w14:textId="71579BA4"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6" w:history="1">
        <w:r w:rsidRPr="0028515A">
          <w:rPr>
            <w:rStyle w:val="Hyperlink"/>
            <w:noProof/>
            <w:lang w:val="en-US"/>
          </w:rPr>
          <w:t>6</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High-level risks</w:t>
        </w:r>
        <w:r>
          <w:rPr>
            <w:noProof/>
            <w:webHidden/>
          </w:rPr>
          <w:tab/>
        </w:r>
        <w:r>
          <w:rPr>
            <w:noProof/>
            <w:webHidden/>
          </w:rPr>
          <w:fldChar w:fldCharType="begin"/>
        </w:r>
        <w:r>
          <w:rPr>
            <w:noProof/>
            <w:webHidden/>
          </w:rPr>
          <w:instrText xml:space="preserve"> PAGEREF _Toc178954786 \h </w:instrText>
        </w:r>
        <w:r>
          <w:rPr>
            <w:noProof/>
            <w:webHidden/>
          </w:rPr>
        </w:r>
        <w:r>
          <w:rPr>
            <w:noProof/>
            <w:webHidden/>
          </w:rPr>
          <w:fldChar w:fldCharType="separate"/>
        </w:r>
        <w:r>
          <w:rPr>
            <w:noProof/>
            <w:webHidden/>
          </w:rPr>
          <w:t>9</w:t>
        </w:r>
        <w:r>
          <w:rPr>
            <w:noProof/>
            <w:webHidden/>
          </w:rPr>
          <w:fldChar w:fldCharType="end"/>
        </w:r>
      </w:hyperlink>
    </w:p>
    <w:p w14:paraId="6E1BAB5F" w14:textId="760EB423"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7" w:history="1">
        <w:r w:rsidRPr="0028515A">
          <w:rPr>
            <w:rStyle w:val="Hyperlink"/>
            <w:noProof/>
            <w:lang w:val="en-US"/>
          </w:rPr>
          <w:t>7</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Key stakeholders</w:t>
        </w:r>
        <w:r>
          <w:rPr>
            <w:noProof/>
            <w:webHidden/>
          </w:rPr>
          <w:tab/>
        </w:r>
        <w:r>
          <w:rPr>
            <w:noProof/>
            <w:webHidden/>
          </w:rPr>
          <w:fldChar w:fldCharType="begin"/>
        </w:r>
        <w:r>
          <w:rPr>
            <w:noProof/>
            <w:webHidden/>
          </w:rPr>
          <w:instrText xml:space="preserve"> PAGEREF _Toc178954787 \h </w:instrText>
        </w:r>
        <w:r>
          <w:rPr>
            <w:noProof/>
            <w:webHidden/>
          </w:rPr>
        </w:r>
        <w:r>
          <w:rPr>
            <w:noProof/>
            <w:webHidden/>
          </w:rPr>
          <w:fldChar w:fldCharType="separate"/>
        </w:r>
        <w:r>
          <w:rPr>
            <w:noProof/>
            <w:webHidden/>
          </w:rPr>
          <w:t>10</w:t>
        </w:r>
        <w:r>
          <w:rPr>
            <w:noProof/>
            <w:webHidden/>
          </w:rPr>
          <w:fldChar w:fldCharType="end"/>
        </w:r>
      </w:hyperlink>
    </w:p>
    <w:p w14:paraId="368A495C" w14:textId="68812318"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8" w:history="1">
        <w:r w:rsidRPr="0028515A">
          <w:rPr>
            <w:rStyle w:val="Hyperlink"/>
            <w:noProof/>
            <w:lang w:val="en-US"/>
          </w:rPr>
          <w:t>8</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startup</w:t>
        </w:r>
        <w:r>
          <w:rPr>
            <w:noProof/>
            <w:webHidden/>
          </w:rPr>
          <w:tab/>
        </w:r>
        <w:r>
          <w:rPr>
            <w:noProof/>
            <w:webHidden/>
          </w:rPr>
          <w:fldChar w:fldCharType="begin"/>
        </w:r>
        <w:r>
          <w:rPr>
            <w:noProof/>
            <w:webHidden/>
          </w:rPr>
          <w:instrText xml:space="preserve"> PAGEREF _Toc178954788 \h </w:instrText>
        </w:r>
        <w:r>
          <w:rPr>
            <w:noProof/>
            <w:webHidden/>
          </w:rPr>
        </w:r>
        <w:r>
          <w:rPr>
            <w:noProof/>
            <w:webHidden/>
          </w:rPr>
          <w:fldChar w:fldCharType="separate"/>
        </w:r>
        <w:r>
          <w:rPr>
            <w:noProof/>
            <w:webHidden/>
          </w:rPr>
          <w:t>11</w:t>
        </w:r>
        <w:r>
          <w:rPr>
            <w:noProof/>
            <w:webHidden/>
          </w:rPr>
          <w:fldChar w:fldCharType="end"/>
        </w:r>
      </w:hyperlink>
    </w:p>
    <w:p w14:paraId="722D0CFC" w14:textId="38FAF457"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9" w:history="1">
        <w:r w:rsidRPr="0028515A">
          <w:rPr>
            <w:rStyle w:val="Hyperlink"/>
            <w:noProof/>
          </w:rPr>
          <w:t>9</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end</w:t>
        </w:r>
        <w:r>
          <w:rPr>
            <w:noProof/>
            <w:webHidden/>
          </w:rPr>
          <w:tab/>
        </w:r>
        <w:r>
          <w:rPr>
            <w:noProof/>
            <w:webHidden/>
          </w:rPr>
          <w:fldChar w:fldCharType="begin"/>
        </w:r>
        <w:r>
          <w:rPr>
            <w:noProof/>
            <w:webHidden/>
          </w:rPr>
          <w:instrText xml:space="preserve"> PAGEREF _Toc178954789 \h </w:instrText>
        </w:r>
        <w:r>
          <w:rPr>
            <w:noProof/>
            <w:webHidden/>
          </w:rPr>
        </w:r>
        <w:r>
          <w:rPr>
            <w:noProof/>
            <w:webHidden/>
          </w:rPr>
          <w:fldChar w:fldCharType="separate"/>
        </w:r>
        <w:r>
          <w:rPr>
            <w:noProof/>
            <w:webHidden/>
          </w:rPr>
          <w:t>12</w:t>
        </w:r>
        <w:r>
          <w:rPr>
            <w:noProof/>
            <w:webHidden/>
          </w:rPr>
          <w:fldChar w:fldCharType="end"/>
        </w:r>
      </w:hyperlink>
    </w:p>
    <w:p w14:paraId="45581316" w14:textId="6D88F246"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0" w:history="1">
        <w:r w:rsidRPr="0028515A">
          <w:rPr>
            <w:rStyle w:val="Hyperlink"/>
            <w:noProof/>
            <w:lang w:val="en-US"/>
          </w:rPr>
          <w:t>9.1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Signatures for release</w:t>
        </w:r>
        <w:r>
          <w:rPr>
            <w:noProof/>
            <w:webHidden/>
          </w:rPr>
          <w:tab/>
        </w:r>
        <w:r>
          <w:rPr>
            <w:noProof/>
            <w:webHidden/>
          </w:rPr>
          <w:fldChar w:fldCharType="begin"/>
        </w:r>
        <w:r>
          <w:rPr>
            <w:noProof/>
            <w:webHidden/>
          </w:rPr>
          <w:instrText xml:space="preserve"> PAGEREF _Toc178954790 \h </w:instrText>
        </w:r>
        <w:r>
          <w:rPr>
            <w:noProof/>
            <w:webHidden/>
          </w:rPr>
        </w:r>
        <w:r>
          <w:rPr>
            <w:noProof/>
            <w:webHidden/>
          </w:rPr>
          <w:fldChar w:fldCharType="separate"/>
        </w:r>
        <w:r>
          <w:rPr>
            <w:noProof/>
            <w:webHidden/>
          </w:rPr>
          <w:t>12</w:t>
        </w:r>
        <w:r>
          <w:rPr>
            <w:noProof/>
            <w:webHidden/>
          </w:rPr>
          <w:fldChar w:fldCharType="end"/>
        </w:r>
      </w:hyperlink>
    </w:p>
    <w:p w14:paraId="5EE1106D" w14:textId="1D92EE56"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91" w:history="1">
        <w:r w:rsidRPr="0028515A">
          <w:rPr>
            <w:rStyle w:val="Hyperlink"/>
            <w:noProof/>
            <w:lang w:val="en-US"/>
          </w:rPr>
          <w:t>Annex</w:t>
        </w:r>
        <w:r>
          <w:rPr>
            <w:noProof/>
            <w:webHidden/>
          </w:rPr>
          <w:tab/>
        </w:r>
        <w:r>
          <w:rPr>
            <w:noProof/>
            <w:webHidden/>
          </w:rPr>
          <w:fldChar w:fldCharType="begin"/>
        </w:r>
        <w:r>
          <w:rPr>
            <w:noProof/>
            <w:webHidden/>
          </w:rPr>
          <w:instrText xml:space="preserve"> PAGEREF _Toc178954791 \h </w:instrText>
        </w:r>
        <w:r>
          <w:rPr>
            <w:noProof/>
            <w:webHidden/>
          </w:rPr>
        </w:r>
        <w:r>
          <w:rPr>
            <w:noProof/>
            <w:webHidden/>
          </w:rPr>
          <w:fldChar w:fldCharType="separate"/>
        </w:r>
        <w:r>
          <w:rPr>
            <w:noProof/>
            <w:webHidden/>
          </w:rPr>
          <w:t>13</w:t>
        </w:r>
        <w:r>
          <w:rPr>
            <w:noProof/>
            <w:webHidden/>
          </w:rPr>
          <w:fldChar w:fldCharType="end"/>
        </w:r>
      </w:hyperlink>
    </w:p>
    <w:p w14:paraId="7B4012D7" w14:textId="377D5359"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2" w:history="1">
        <w:r w:rsidRPr="0028515A">
          <w:rPr>
            <w:rStyle w:val="Hyperlink"/>
            <w:noProof/>
            <w:lang w:val="en-US"/>
          </w:rPr>
          <w:t>A.</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Glossary and abbreviations</w:t>
        </w:r>
        <w:r>
          <w:rPr>
            <w:noProof/>
            <w:webHidden/>
          </w:rPr>
          <w:tab/>
        </w:r>
        <w:r>
          <w:rPr>
            <w:noProof/>
            <w:webHidden/>
          </w:rPr>
          <w:fldChar w:fldCharType="begin"/>
        </w:r>
        <w:r>
          <w:rPr>
            <w:noProof/>
            <w:webHidden/>
          </w:rPr>
          <w:instrText xml:space="preserve"> PAGEREF _Toc178954792 \h </w:instrText>
        </w:r>
        <w:r>
          <w:rPr>
            <w:noProof/>
            <w:webHidden/>
          </w:rPr>
        </w:r>
        <w:r>
          <w:rPr>
            <w:noProof/>
            <w:webHidden/>
          </w:rPr>
          <w:fldChar w:fldCharType="separate"/>
        </w:r>
        <w:r>
          <w:rPr>
            <w:noProof/>
            <w:webHidden/>
          </w:rPr>
          <w:t>13</w:t>
        </w:r>
        <w:r>
          <w:rPr>
            <w:noProof/>
            <w:webHidden/>
          </w:rPr>
          <w:fldChar w:fldCharType="end"/>
        </w:r>
      </w:hyperlink>
    </w:p>
    <w:p w14:paraId="499C7A31" w14:textId="641FBBDD" w:rsidR="000847BE" w:rsidRPr="000602FD" w:rsidRDefault="000847BE">
      <w:pPr>
        <w:rPr>
          <w:lang w:val="en-US"/>
        </w:rPr>
      </w:pPr>
      <w:r w:rsidRPr="000602FD">
        <w:rPr>
          <w:caps/>
          <w:lang w:val="en-US"/>
        </w:rPr>
        <w:fldChar w:fldCharType="end"/>
      </w:r>
    </w:p>
    <w:p w14:paraId="13088764" w14:textId="77777777" w:rsidR="000847BE" w:rsidRDefault="000847BE" w:rsidP="00636A36">
      <w:pPr>
        <w:pStyle w:val="Heading1"/>
        <w:tabs>
          <w:tab w:val="clear" w:pos="716"/>
          <w:tab w:val="num" w:pos="360"/>
        </w:tabs>
        <w:ind w:left="4392" w:hanging="4392"/>
        <w:rPr>
          <w:lang w:val="en-US"/>
        </w:rPr>
      </w:pPr>
      <w:r w:rsidRPr="000602FD">
        <w:rPr>
          <w:lang w:val="en-US"/>
        </w:rPr>
        <w:br w:type="page"/>
      </w:r>
      <w:bookmarkStart w:id="3" w:name="_Toc171845193"/>
      <w:bookmarkStart w:id="4" w:name="_Toc171853577"/>
      <w:bookmarkStart w:id="5" w:name="_Toc178954778"/>
      <w:r w:rsidR="00636A36" w:rsidRPr="004F2EC6">
        <w:rPr>
          <w:lang w:val="en-US"/>
        </w:rPr>
        <w:lastRenderedPageBreak/>
        <w:t>Background/</w:t>
      </w:r>
      <w:bookmarkEnd w:id="3"/>
      <w:bookmarkEnd w:id="4"/>
      <w:r w:rsidR="00174070">
        <w:rPr>
          <w:lang w:val="en-US"/>
        </w:rPr>
        <w:t>Project purpose or justification</w:t>
      </w:r>
      <w:bookmarkEnd w:id="5"/>
    </w:p>
    <w:p w14:paraId="07887764" w14:textId="71F6C6A9" w:rsidR="00636A36" w:rsidRDefault="00F73070" w:rsidP="00636A36">
      <w:pPr>
        <w:pStyle w:val="Text"/>
        <w:rPr>
          <w:lang w:val="en-US"/>
        </w:rPr>
      </w:pPr>
      <w:commentRangeStart w:id="6"/>
      <w:r>
        <w:rPr>
          <w:lang w:val="en-US"/>
        </w:rPr>
        <w:t>An</w:t>
      </w:r>
      <w:commentRangeEnd w:id="6"/>
      <w:r w:rsidR="009E0753">
        <w:rPr>
          <w:rStyle w:val="CommentReference"/>
        </w:rPr>
        <w:commentReference w:id="6"/>
      </w:r>
      <w:r>
        <w:rPr>
          <w:lang w:val="en-US"/>
        </w:rPr>
        <w:t xml:space="preserve"> up-and-coming airline was using a basic web application template that they outsourced for their website but </w:t>
      </w:r>
      <w:proofErr w:type="gramStart"/>
      <w:r>
        <w:rPr>
          <w:lang w:val="en-US"/>
        </w:rPr>
        <w:t>in order to</w:t>
      </w:r>
      <w:proofErr w:type="gramEnd"/>
      <w:r>
        <w:rPr>
          <w:lang w:val="en-US"/>
        </w:rPr>
        <w:t xml:space="preserve"> be seen as a more reputable company they decided to hire an in-house team to create a new web application for them. They want the new web application to </w:t>
      </w:r>
      <w:r w:rsidR="00B54243">
        <w:rPr>
          <w:lang w:val="en-US"/>
        </w:rPr>
        <w:t>allow users to book and cancel flights just like the last one they had did. However, they also want to add more options for the user including the option for users to reschedule their flights. Having a web application built just for your company is seen as a plus as it can be updated over time to meet the company’s needs.</w:t>
      </w:r>
    </w:p>
    <w:p w14:paraId="1958E137" w14:textId="77777777" w:rsidR="00675D5C" w:rsidRDefault="00675D5C" w:rsidP="00636A36">
      <w:pPr>
        <w:pStyle w:val="Text"/>
        <w:rPr>
          <w:lang w:val="en-US"/>
        </w:rPr>
      </w:pPr>
    </w:p>
    <w:p w14:paraId="01C4C311" w14:textId="77777777" w:rsidR="00545E28" w:rsidRDefault="00545E28">
      <w:pPr>
        <w:spacing w:after="0"/>
        <w:rPr>
          <w:lang w:val="en-US"/>
        </w:rPr>
      </w:pPr>
      <w:r>
        <w:rPr>
          <w:lang w:val="en-US"/>
        </w:rPr>
        <w:br w:type="page"/>
      </w:r>
    </w:p>
    <w:p w14:paraId="747C0C9C" w14:textId="77777777" w:rsidR="00675D5C" w:rsidRPr="00636A36" w:rsidRDefault="00675D5C" w:rsidP="00636A36">
      <w:pPr>
        <w:pStyle w:val="Text"/>
        <w:rPr>
          <w:lang w:val="en-US"/>
        </w:rPr>
      </w:pPr>
    </w:p>
    <w:p w14:paraId="577481DC" w14:textId="63879C4F" w:rsidR="000847BE" w:rsidRPr="0002769D" w:rsidRDefault="000847BE" w:rsidP="0002769D">
      <w:pPr>
        <w:pStyle w:val="Heading1"/>
        <w:rPr>
          <w:lang w:val="en-US"/>
        </w:rPr>
      </w:pPr>
      <w:bookmarkStart w:id="7" w:name="_Toc178954779"/>
      <w:r w:rsidRPr="000602FD">
        <w:rPr>
          <w:lang w:val="en-US"/>
        </w:rPr>
        <w:t>Goals</w:t>
      </w:r>
      <w:bookmarkEnd w:id="7"/>
    </w:p>
    <w:p w14:paraId="2BA6A8EB" w14:textId="77777777" w:rsidR="000847BE" w:rsidRPr="000602FD" w:rsidRDefault="00282579">
      <w:pPr>
        <w:pStyle w:val="Heading2"/>
        <w:rPr>
          <w:lang w:val="en-US"/>
        </w:rPr>
      </w:pPr>
      <w:bookmarkStart w:id="8" w:name="_Toc178954780"/>
      <w:r>
        <w:rPr>
          <w:lang w:val="en-US"/>
        </w:rPr>
        <w:t>Goals</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0847BE" w:rsidRPr="000602FD" w14:paraId="166F8D99" w14:textId="7777777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33AB0A9A" w14:textId="77777777" w:rsidR="000847BE" w:rsidRPr="000602FD" w:rsidRDefault="00282579">
            <w:pPr>
              <w:pStyle w:val="Tabelleberschrift"/>
              <w:keepNext/>
              <w:spacing w:line="20" w:lineRule="atLeast"/>
              <w:rPr>
                <w:lang w:val="en-US"/>
              </w:rPr>
            </w:pPr>
            <w:r>
              <w:rPr>
                <w:lang w:val="en-US"/>
              </w:rPr>
              <w:t>Goal</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3C27782" w14:textId="77777777" w:rsidR="000847BE" w:rsidRPr="000602FD" w:rsidRDefault="000847BE">
            <w:pPr>
              <w:pStyle w:val="Tabelleberschrift"/>
              <w:keepNext/>
              <w:spacing w:line="20" w:lineRule="atLeast"/>
              <w:rPr>
                <w:lang w:val="en-US"/>
              </w:rPr>
            </w:pPr>
            <w:commentRangeStart w:id="9"/>
            <w:r w:rsidRPr="000602FD">
              <w:rPr>
                <w:lang w:val="en-US"/>
              </w:rPr>
              <w:t>Description</w:t>
            </w:r>
            <w:commentRangeEnd w:id="9"/>
            <w:r w:rsidR="00266C59">
              <w:rPr>
                <w:rStyle w:val="CommentReference"/>
                <w:b w:val="0"/>
                <w:bCs w:val="0"/>
                <w:color w:val="auto"/>
              </w:rPr>
              <w:commentReference w:id="9"/>
            </w:r>
          </w:p>
        </w:tc>
      </w:tr>
      <w:tr w:rsidR="000847BE" w:rsidRPr="000602FD" w14:paraId="0C14FD3F"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097D21D" w14:textId="69D90D55" w:rsidR="000847BE" w:rsidRPr="000602FD" w:rsidRDefault="00EF4285">
            <w:pPr>
              <w:pStyle w:val="TabelleStandard"/>
              <w:keepNext/>
              <w:rPr>
                <w:lang w:val="en-US"/>
              </w:rPr>
            </w:pPr>
            <w:r>
              <w:rPr>
                <w:lang w:val="en-US"/>
              </w:rPr>
              <w:t>Database Creation</w:t>
            </w:r>
          </w:p>
        </w:tc>
        <w:tc>
          <w:tcPr>
            <w:tcW w:w="7229" w:type="dxa"/>
            <w:tcBorders>
              <w:top w:val="single" w:sz="4" w:space="0" w:color="auto"/>
              <w:left w:val="single" w:sz="4" w:space="0" w:color="auto"/>
              <w:bottom w:val="single" w:sz="4" w:space="0" w:color="auto"/>
              <w:right w:val="single" w:sz="4" w:space="0" w:color="auto"/>
            </w:tcBorders>
          </w:tcPr>
          <w:p w14:paraId="6B6490D4" w14:textId="2441AA29" w:rsidR="000847BE" w:rsidRPr="000602FD" w:rsidRDefault="00EF4285">
            <w:pPr>
              <w:pStyle w:val="TabelleStandard"/>
              <w:keepNext/>
              <w:rPr>
                <w:lang w:val="en-US"/>
              </w:rPr>
            </w:pPr>
            <w:r>
              <w:rPr>
                <w:lang w:val="en-US"/>
              </w:rPr>
              <w:t>The creation of two distinct databases</w:t>
            </w:r>
          </w:p>
        </w:tc>
      </w:tr>
      <w:tr w:rsidR="000847BE" w:rsidRPr="000602FD" w14:paraId="77348EB2" w14:textId="77777777">
        <w:trPr>
          <w:tblHeader/>
        </w:trPr>
        <w:tc>
          <w:tcPr>
            <w:tcW w:w="1843" w:type="dxa"/>
            <w:tcBorders>
              <w:top w:val="single" w:sz="4" w:space="0" w:color="auto"/>
              <w:left w:val="single" w:sz="4" w:space="0" w:color="auto"/>
              <w:bottom w:val="single" w:sz="4" w:space="0" w:color="auto"/>
              <w:right w:val="single" w:sz="4" w:space="0" w:color="auto"/>
            </w:tcBorders>
          </w:tcPr>
          <w:p w14:paraId="1C44007A" w14:textId="4580FE36" w:rsidR="000847BE" w:rsidRPr="000602FD" w:rsidRDefault="00EF4285">
            <w:pPr>
              <w:pStyle w:val="TabelleStandard"/>
              <w:keepNext/>
              <w:rPr>
                <w:lang w:val="en-US"/>
              </w:rPr>
            </w:pPr>
            <w:r>
              <w:rPr>
                <w:lang w:val="en-US"/>
              </w:rPr>
              <w:t>Administrative Functions</w:t>
            </w:r>
          </w:p>
        </w:tc>
        <w:tc>
          <w:tcPr>
            <w:tcW w:w="7229" w:type="dxa"/>
            <w:tcBorders>
              <w:top w:val="single" w:sz="4" w:space="0" w:color="auto"/>
              <w:left w:val="single" w:sz="4" w:space="0" w:color="auto"/>
              <w:bottom w:val="single" w:sz="4" w:space="0" w:color="auto"/>
              <w:right w:val="single" w:sz="4" w:space="0" w:color="auto"/>
            </w:tcBorders>
          </w:tcPr>
          <w:p w14:paraId="77D310B3" w14:textId="50769483" w:rsidR="000847BE" w:rsidRPr="000602FD" w:rsidRDefault="0027410F">
            <w:pPr>
              <w:pStyle w:val="TabelleStandard"/>
              <w:keepNext/>
              <w:rPr>
                <w:lang w:val="en-US"/>
              </w:rPr>
            </w:pPr>
            <w:r>
              <w:rPr>
                <w:lang w:val="en-US"/>
              </w:rPr>
              <w:t xml:space="preserve">Allow a user to </w:t>
            </w:r>
            <w:r w:rsidR="00EF4285">
              <w:rPr>
                <w:lang w:val="en-US"/>
              </w:rPr>
              <w:t xml:space="preserve">add tickets, delete tickets, update tickets, refund tickets, </w:t>
            </w:r>
            <w:r>
              <w:rPr>
                <w:lang w:val="en-US"/>
              </w:rPr>
              <w:t xml:space="preserve">or reschedule </w:t>
            </w:r>
            <w:r w:rsidR="00EF4285">
              <w:rPr>
                <w:lang w:val="en-US"/>
              </w:rPr>
              <w:t>tickets</w:t>
            </w:r>
          </w:p>
        </w:tc>
      </w:tr>
      <w:tr w:rsidR="0027410F" w:rsidRPr="000602FD" w14:paraId="6BB8FB30"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732472D" w14:textId="7F67B831" w:rsidR="0027410F" w:rsidRDefault="0027410F">
            <w:pPr>
              <w:pStyle w:val="TabelleStandard"/>
              <w:keepNext/>
              <w:rPr>
                <w:lang w:val="en-US"/>
              </w:rPr>
            </w:pPr>
            <w:r>
              <w:rPr>
                <w:lang w:val="en-US"/>
              </w:rPr>
              <w:t>Ticket</w:t>
            </w:r>
            <w:r w:rsidR="00EF4285">
              <w:rPr>
                <w:lang w:val="en-US"/>
              </w:rPr>
              <w:t xml:space="preserve"> Display</w:t>
            </w:r>
          </w:p>
        </w:tc>
        <w:tc>
          <w:tcPr>
            <w:tcW w:w="7229" w:type="dxa"/>
            <w:tcBorders>
              <w:top w:val="single" w:sz="4" w:space="0" w:color="auto"/>
              <w:left w:val="single" w:sz="4" w:space="0" w:color="auto"/>
              <w:bottom w:val="single" w:sz="4" w:space="0" w:color="auto"/>
              <w:right w:val="single" w:sz="4" w:space="0" w:color="auto"/>
            </w:tcBorders>
          </w:tcPr>
          <w:p w14:paraId="3EE17E59" w14:textId="3247DEDB" w:rsidR="0027410F" w:rsidRDefault="00EF4285">
            <w:pPr>
              <w:pStyle w:val="TabelleStandard"/>
              <w:keepNext/>
              <w:rPr>
                <w:lang w:val="en-US"/>
              </w:rPr>
            </w:pPr>
            <w:r>
              <w:rPr>
                <w:lang w:val="en-US"/>
              </w:rPr>
              <w:t>Create a page that displays the ticket identically to how it looks physically</w:t>
            </w:r>
          </w:p>
        </w:tc>
      </w:tr>
      <w:tr w:rsidR="0027410F" w:rsidRPr="000602FD" w14:paraId="71D4DB58" w14:textId="77777777">
        <w:trPr>
          <w:tblHeader/>
        </w:trPr>
        <w:tc>
          <w:tcPr>
            <w:tcW w:w="1843" w:type="dxa"/>
            <w:tcBorders>
              <w:top w:val="single" w:sz="4" w:space="0" w:color="auto"/>
              <w:left w:val="single" w:sz="4" w:space="0" w:color="auto"/>
              <w:bottom w:val="single" w:sz="4" w:space="0" w:color="auto"/>
              <w:right w:val="single" w:sz="4" w:space="0" w:color="auto"/>
            </w:tcBorders>
          </w:tcPr>
          <w:p w14:paraId="60B88F8F" w14:textId="5649BCF6" w:rsidR="0027410F" w:rsidRDefault="00EF4285">
            <w:pPr>
              <w:pStyle w:val="TabelleStandard"/>
              <w:keepNext/>
              <w:rPr>
                <w:lang w:val="en-US"/>
              </w:rPr>
            </w:pPr>
            <w:r>
              <w:rPr>
                <w:lang w:val="en-US"/>
              </w:rPr>
              <w:t>Bug Free</w:t>
            </w:r>
          </w:p>
        </w:tc>
        <w:tc>
          <w:tcPr>
            <w:tcW w:w="7229" w:type="dxa"/>
            <w:tcBorders>
              <w:top w:val="single" w:sz="4" w:space="0" w:color="auto"/>
              <w:left w:val="single" w:sz="4" w:space="0" w:color="auto"/>
              <w:bottom w:val="single" w:sz="4" w:space="0" w:color="auto"/>
              <w:right w:val="single" w:sz="4" w:space="0" w:color="auto"/>
            </w:tcBorders>
          </w:tcPr>
          <w:p w14:paraId="236842BC" w14:textId="0FC92014" w:rsidR="0027410F" w:rsidRDefault="00EF4285">
            <w:pPr>
              <w:pStyle w:val="TabelleStandard"/>
              <w:keepNext/>
              <w:rPr>
                <w:lang w:val="en-US"/>
              </w:rPr>
            </w:pPr>
            <w:r>
              <w:rPr>
                <w:lang w:val="en-US"/>
              </w:rPr>
              <w:t xml:space="preserve">Everything in the system works as intended </w:t>
            </w:r>
          </w:p>
        </w:tc>
      </w:tr>
    </w:tbl>
    <w:p w14:paraId="3653439E" w14:textId="77777777" w:rsidR="000847BE" w:rsidRDefault="000847BE">
      <w:pPr>
        <w:pStyle w:val="Text"/>
        <w:rPr>
          <w:lang w:val="en-US"/>
        </w:rPr>
      </w:pPr>
    </w:p>
    <w:p w14:paraId="3355CF1A" w14:textId="77777777" w:rsidR="00545E28" w:rsidRPr="000602FD" w:rsidRDefault="00545E28">
      <w:pPr>
        <w:pStyle w:val="Text"/>
        <w:rPr>
          <w:lang w:val="en-US"/>
        </w:rPr>
      </w:pPr>
    </w:p>
    <w:p w14:paraId="7DF6F5F4" w14:textId="56F4C14A" w:rsidR="000847BE" w:rsidRPr="000602FD" w:rsidRDefault="00C429C6">
      <w:pPr>
        <w:pStyle w:val="Heading2"/>
        <w:rPr>
          <w:lang w:val="en-US"/>
        </w:rPr>
      </w:pPr>
      <w:bookmarkStart w:id="10" w:name="_Toc178954781"/>
      <w:r>
        <w:rPr>
          <w:lang w:val="en-US"/>
        </w:rPr>
        <w:t>M</w:t>
      </w:r>
      <w:r w:rsidR="00174070">
        <w:rPr>
          <w:lang w:val="en-US"/>
        </w:rPr>
        <w:t>ilestones</w:t>
      </w:r>
      <w:bookmarkEnd w:id="10"/>
    </w:p>
    <w:tbl>
      <w:tblPr>
        <w:tblW w:w="90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5"/>
        <w:gridCol w:w="7240"/>
      </w:tblGrid>
      <w:tr w:rsidR="000847BE" w:rsidRPr="000602FD" w14:paraId="791238D4" w14:textId="77777777" w:rsidTr="00DA411B">
        <w:trPr>
          <w:trHeight w:val="479"/>
          <w:tblHeader/>
        </w:trPr>
        <w:tc>
          <w:tcPr>
            <w:tcW w:w="1845" w:type="dxa"/>
            <w:tcBorders>
              <w:top w:val="single" w:sz="4" w:space="0" w:color="auto"/>
              <w:left w:val="single" w:sz="4" w:space="0" w:color="auto"/>
              <w:bottom w:val="single" w:sz="4" w:space="0" w:color="auto"/>
              <w:right w:val="single" w:sz="4" w:space="0" w:color="auto"/>
            </w:tcBorders>
            <w:shd w:val="clear" w:color="auto" w:fill="C0C0C0"/>
          </w:tcPr>
          <w:p w14:paraId="064685DC" w14:textId="77777777" w:rsidR="000847BE" w:rsidRPr="000602FD" w:rsidRDefault="000847BE">
            <w:pPr>
              <w:pStyle w:val="Tabelleberschrift"/>
              <w:keepNext/>
              <w:spacing w:line="20" w:lineRule="atLeast"/>
              <w:rPr>
                <w:lang w:val="en-US"/>
              </w:rPr>
            </w:pPr>
            <w:r w:rsidRPr="000602FD">
              <w:rPr>
                <w:lang w:val="en-US"/>
              </w:rPr>
              <w:t>Schedule</w:t>
            </w:r>
          </w:p>
        </w:tc>
        <w:tc>
          <w:tcPr>
            <w:tcW w:w="7240" w:type="dxa"/>
            <w:tcBorders>
              <w:top w:val="single" w:sz="4" w:space="0" w:color="auto"/>
              <w:left w:val="single" w:sz="4" w:space="0" w:color="auto"/>
              <w:bottom w:val="single" w:sz="4" w:space="0" w:color="auto"/>
              <w:right w:val="single" w:sz="4" w:space="0" w:color="auto"/>
            </w:tcBorders>
            <w:shd w:val="clear" w:color="auto" w:fill="C0C0C0"/>
          </w:tcPr>
          <w:p w14:paraId="5A89F1E8"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3F55802F"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B1B1E44" w14:textId="7451AFF0" w:rsidR="000847BE" w:rsidRPr="000602FD" w:rsidRDefault="00DA411B">
            <w:pPr>
              <w:pStyle w:val="TabelleStandard"/>
              <w:keepNext/>
              <w:rPr>
                <w:lang w:val="en-US"/>
              </w:rPr>
            </w:pPr>
            <w:r>
              <w:rPr>
                <w:lang w:val="en-US"/>
              </w:rPr>
              <w:t>Nov 2</w:t>
            </w:r>
            <w:r w:rsidRPr="00DA411B">
              <w:rPr>
                <w:vertAlign w:val="superscript"/>
                <w:lang w:val="en-US"/>
              </w:rPr>
              <w:t>nd</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6A64FD47" w14:textId="2A4F1535" w:rsidR="000847BE" w:rsidRPr="000602FD" w:rsidRDefault="00DA411B">
            <w:pPr>
              <w:pStyle w:val="TabelleStandard"/>
              <w:keepNext/>
              <w:rPr>
                <w:lang w:val="en-US"/>
              </w:rPr>
            </w:pPr>
            <w:r>
              <w:rPr>
                <w:lang w:val="en-US"/>
              </w:rPr>
              <w:t>Webpage setup</w:t>
            </w:r>
            <w:r w:rsidR="0027410F">
              <w:rPr>
                <w:lang w:val="en-US"/>
              </w:rPr>
              <w:t xml:space="preserve"> but not connected to database</w:t>
            </w:r>
          </w:p>
        </w:tc>
      </w:tr>
      <w:tr w:rsidR="000847BE" w:rsidRPr="000602FD" w14:paraId="5F33A1E8"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E235A6C" w14:textId="2CAE3B74" w:rsidR="000847BE" w:rsidRPr="000602FD" w:rsidRDefault="00DA411B">
            <w:pPr>
              <w:pStyle w:val="TabelleStandard"/>
              <w:keepNext/>
              <w:rPr>
                <w:lang w:val="en-US"/>
              </w:rPr>
            </w:pPr>
            <w:r>
              <w:rPr>
                <w:lang w:val="en-US"/>
              </w:rPr>
              <w:t>Nov 10</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3D50C8C9" w14:textId="7FDDFAFB" w:rsidR="000847BE" w:rsidRPr="000602FD" w:rsidRDefault="00DA411B">
            <w:pPr>
              <w:pStyle w:val="TabelleStandard"/>
              <w:keepNext/>
              <w:rPr>
                <w:lang w:val="en-US"/>
              </w:rPr>
            </w:pPr>
            <w:proofErr w:type="spellStart"/>
            <w:r>
              <w:rPr>
                <w:lang w:val="en-US"/>
              </w:rPr>
              <w:t>Sql</w:t>
            </w:r>
            <w:proofErr w:type="spellEnd"/>
            <w:r>
              <w:rPr>
                <w:lang w:val="en-US"/>
              </w:rPr>
              <w:t xml:space="preserve"> database set up </w:t>
            </w:r>
            <w:r w:rsidR="0027410F">
              <w:rPr>
                <w:lang w:val="en-US"/>
              </w:rPr>
              <w:t>with proper information</w:t>
            </w:r>
          </w:p>
        </w:tc>
      </w:tr>
      <w:tr w:rsidR="000114D9" w:rsidRPr="000602FD" w14:paraId="1B5BA2B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5AD727C8" w14:textId="493AEDE6" w:rsidR="00DA411B" w:rsidRPr="000114D9" w:rsidRDefault="00DA411B">
            <w:pPr>
              <w:pStyle w:val="TabelleStandard"/>
              <w:keepNext/>
              <w:rPr>
                <w:lang w:val="en-US"/>
              </w:rPr>
            </w:pPr>
            <w:r>
              <w:rPr>
                <w:lang w:val="en-US"/>
              </w:rPr>
              <w:t>Nov 15</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0B1E1015" w14:textId="5B331587" w:rsidR="00DA411B" w:rsidRPr="000114D9" w:rsidRDefault="00DA411B">
            <w:pPr>
              <w:pStyle w:val="TabelleStandard"/>
              <w:keepNext/>
              <w:rPr>
                <w:lang w:val="en-US"/>
              </w:rPr>
            </w:pPr>
            <w:r>
              <w:rPr>
                <w:lang w:val="en-US"/>
              </w:rPr>
              <w:t>First full prototype is ready to test and debug</w:t>
            </w:r>
          </w:p>
        </w:tc>
      </w:tr>
      <w:tr w:rsidR="00DA411B" w:rsidRPr="000602FD" w14:paraId="53CBFC1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071518DD" w14:textId="62095BF1" w:rsidR="00DA411B" w:rsidRDefault="00DA411B">
            <w:pPr>
              <w:pStyle w:val="TabelleStandard"/>
              <w:keepNext/>
              <w:rPr>
                <w:lang w:val="en-US"/>
              </w:rPr>
            </w:pPr>
            <w:r>
              <w:rPr>
                <w:lang w:val="en-US"/>
              </w:rPr>
              <w:t>Nov 28</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4F679500" w14:textId="4C2B62F3" w:rsidR="00DA411B" w:rsidRDefault="00DA411B">
            <w:pPr>
              <w:pStyle w:val="TabelleStandard"/>
              <w:keepNext/>
              <w:rPr>
                <w:lang w:val="en-US"/>
              </w:rPr>
            </w:pPr>
            <w:r>
              <w:rPr>
                <w:lang w:val="en-US"/>
              </w:rPr>
              <w:t>Application is complete and ready for presentation</w:t>
            </w:r>
          </w:p>
        </w:tc>
      </w:tr>
    </w:tbl>
    <w:p w14:paraId="257EED7A" w14:textId="77777777" w:rsidR="000847BE" w:rsidRDefault="000847BE">
      <w:pPr>
        <w:pStyle w:val="Text"/>
        <w:rPr>
          <w:lang w:val="en-US"/>
        </w:rPr>
      </w:pPr>
    </w:p>
    <w:p w14:paraId="1169195F" w14:textId="77777777" w:rsidR="00675D5C" w:rsidRDefault="00675D5C">
      <w:pPr>
        <w:pStyle w:val="Text"/>
        <w:rPr>
          <w:lang w:val="en-US"/>
        </w:rPr>
      </w:pPr>
    </w:p>
    <w:p w14:paraId="07FEFFE5" w14:textId="77777777" w:rsidR="00545E28" w:rsidRDefault="00545E28">
      <w:pPr>
        <w:pStyle w:val="Text"/>
        <w:rPr>
          <w:lang w:val="en-US"/>
        </w:rPr>
      </w:pPr>
    </w:p>
    <w:p w14:paraId="5CABB860" w14:textId="77777777" w:rsidR="00545E28" w:rsidRDefault="00545E28">
      <w:pPr>
        <w:spacing w:after="0"/>
        <w:rPr>
          <w:lang w:val="en-US"/>
        </w:rPr>
      </w:pPr>
      <w:r>
        <w:rPr>
          <w:lang w:val="en-US"/>
        </w:rPr>
        <w:br w:type="page"/>
      </w:r>
    </w:p>
    <w:p w14:paraId="42CD1FF4" w14:textId="77777777" w:rsidR="00675D5C" w:rsidRDefault="00675D5C">
      <w:pPr>
        <w:pStyle w:val="Text"/>
        <w:rPr>
          <w:lang w:val="en-US"/>
        </w:rPr>
      </w:pPr>
    </w:p>
    <w:p w14:paraId="524FAEC1" w14:textId="77777777" w:rsidR="00675D5C" w:rsidRPr="004F2EC6" w:rsidRDefault="00675D5C" w:rsidP="00675D5C">
      <w:pPr>
        <w:pStyle w:val="Heading1"/>
        <w:tabs>
          <w:tab w:val="clear" w:pos="716"/>
          <w:tab w:val="num" w:pos="360"/>
        </w:tabs>
        <w:ind w:left="4392" w:hanging="4392"/>
        <w:rPr>
          <w:lang w:val="en-US"/>
        </w:rPr>
      </w:pPr>
      <w:bookmarkStart w:id="11" w:name="_Toc178954782"/>
      <w:bookmarkStart w:id="12" w:name="_Toc171853582"/>
      <w:r w:rsidRPr="004F2EC6">
        <w:rPr>
          <w:lang w:val="en-US"/>
        </w:rPr>
        <w:t>Project product description</w:t>
      </w:r>
      <w:bookmarkEnd w:id="11"/>
    </w:p>
    <w:bookmarkEnd w:id="12"/>
    <w:p w14:paraId="78A3042D" w14:textId="6F841021" w:rsidR="00EF4285" w:rsidRDefault="00EF4285" w:rsidP="00EF4285">
      <w:pPr>
        <w:pStyle w:val="Text"/>
        <w:keepNext/>
        <w:rPr>
          <w:lang w:val="en-US"/>
        </w:rPr>
      </w:pPr>
      <w:r>
        <w:rPr>
          <w:lang w:val="en-US"/>
        </w:rPr>
        <w:t>We</w:t>
      </w:r>
      <w:ins w:id="13" w:author="Cesar Lopez Castellanos" w:date="2024-11-09T01:24:00Z" w16du:dateUtc="2024-11-09T09:24:00Z">
        <w:r w:rsidR="00266C59">
          <w:rPr>
            <w:lang w:val="en-US"/>
          </w:rPr>
          <w:t xml:space="preserve"> </w:t>
        </w:r>
      </w:ins>
      <w:del w:id="14" w:author="Cesar Lopez Castellanos" w:date="2024-11-09T01:24:00Z" w16du:dateUtc="2024-11-09T09:24:00Z">
        <w:r w:rsidDel="00266C59">
          <w:rPr>
            <w:lang w:val="en-US"/>
          </w:rPr>
          <w:delText>’</w:delText>
        </w:r>
      </w:del>
      <w:ins w:id="15" w:author="Cesar Lopez Castellanos" w:date="2024-11-09T01:24:00Z" w16du:dateUtc="2024-11-09T09:24:00Z">
        <w:r w:rsidR="00266C59">
          <w:rPr>
            <w:lang w:val="en-US"/>
          </w:rPr>
          <w:t>a</w:t>
        </w:r>
      </w:ins>
      <w:r>
        <w:rPr>
          <w:lang w:val="en-US"/>
        </w:rPr>
        <w:t xml:space="preserve">re </w:t>
      </w:r>
      <w:del w:id="16" w:author="Cesar Lopez Castellanos" w:date="2024-11-09T01:24:00Z" w16du:dateUtc="2024-11-09T09:24:00Z">
        <w:r w:rsidDel="00266C59">
          <w:rPr>
            <w:lang w:val="en-US"/>
          </w:rPr>
          <w:delText xml:space="preserve">going to be </w:delText>
        </w:r>
      </w:del>
      <w:r>
        <w:rPr>
          <w:lang w:val="en-US"/>
        </w:rPr>
        <w:t>creating an airline ticketing management system. This system will create tickets for our customers and store these tickets in a database. It will also allow for the management of these tickets. The project’s scope lies only in the ticketing system, as our online storefront is still working as intended.</w:t>
      </w:r>
    </w:p>
    <w:p w14:paraId="20E42537" w14:textId="77777777" w:rsidR="00EF4285" w:rsidRDefault="00EF4285" w:rsidP="00EF4285">
      <w:pPr>
        <w:pStyle w:val="Text"/>
        <w:keepNext/>
        <w:rPr>
          <w:lang w:val="en-US"/>
        </w:rPr>
      </w:pPr>
      <w:r>
        <w:rPr>
          <w:lang w:val="en-US"/>
        </w:rPr>
        <w:t>When a ticket is created in this system, the ticket’s information will be sent to the upcoming flights database. This database holds all the tickets for our upcoming flights. When a flight takes off, we will automatically move the ticket to the previous flights database. After a month of being held in the previous flights database, the ticket will be removed.</w:t>
      </w:r>
    </w:p>
    <w:p w14:paraId="6B7473FD" w14:textId="77777777" w:rsidR="00EF4285" w:rsidRDefault="00EF4285" w:rsidP="00EF4285">
      <w:pPr>
        <w:pStyle w:val="Text"/>
        <w:keepNext/>
        <w:rPr>
          <w:lang w:val="en-US"/>
        </w:rPr>
      </w:pPr>
      <w:r>
        <w:rPr>
          <w:lang w:val="en-US"/>
        </w:rPr>
        <w:t>The main page of our system will have links to two pages: the upcoming flights page and the previous flights page. These pages are similar in design, each containing a table showing the tickets in their respective databases. They will also allow for similar administrative functions.</w:t>
      </w:r>
    </w:p>
    <w:p w14:paraId="6D9295E9" w14:textId="77777777" w:rsidR="00EF4285" w:rsidRDefault="00EF4285" w:rsidP="00EF4285">
      <w:pPr>
        <w:pStyle w:val="Text"/>
        <w:keepNext/>
        <w:rPr>
          <w:lang w:val="en-US"/>
        </w:rPr>
      </w:pPr>
      <w:r>
        <w:rPr>
          <w:lang w:val="en-US"/>
        </w:rPr>
        <w:t>The upcoming flights page will have administrative operations for adding tickets, deleting tickets, updating tickets, rebooking tickets, and displaying tickets. The adding tickets page will allow the addition of new tickets to the database with the help of forms. The delete ticket button will remove the specific ticket from the database. The update ticket button will lead to the update ticket page, which will contain editable forms with the ticket’s information preloaded in. The rebook ticket button will create a new ticket in the database while prefilling the customer’s information; after confirming the rebook, the system will add the new ticket and delete the old one. The display ticket button will show the selected ticket in the ticket’s proper format, mimicking the printed version.</w:t>
      </w:r>
    </w:p>
    <w:p w14:paraId="2B8E0627" w14:textId="77777777" w:rsidR="00EF4285" w:rsidRPr="000602FD" w:rsidRDefault="00EF4285" w:rsidP="00EF4285">
      <w:pPr>
        <w:pStyle w:val="Text"/>
        <w:keepNext/>
        <w:rPr>
          <w:lang w:val="en-US"/>
        </w:rPr>
      </w:pPr>
      <w:r>
        <w:rPr>
          <w:lang w:val="en-US"/>
        </w:rPr>
        <w:t xml:space="preserve">The previous flights page will have the same operations as the upcoming flights page </w:t>
      </w:r>
      <w:proofErr w:type="gramStart"/>
      <w:r>
        <w:rPr>
          <w:lang w:val="en-US"/>
        </w:rPr>
        <w:t>with the exception of</w:t>
      </w:r>
      <w:proofErr w:type="gramEnd"/>
      <w:r>
        <w:rPr>
          <w:lang w:val="en-US"/>
        </w:rPr>
        <w:t xml:space="preserve"> rebooking tickets and the addition of refunding tickets. Refunding a ticket will send a “refund message” in the system and will change the cost of the ticket in the database to zero. Due to the scope of this project, we will be sending the call to refund to a function that only returns a confirmation notice.</w:t>
      </w:r>
    </w:p>
    <w:p w14:paraId="29B60A74" w14:textId="77777777" w:rsidR="00675D5C" w:rsidRDefault="00675D5C">
      <w:pPr>
        <w:pStyle w:val="Text"/>
        <w:keepNext/>
        <w:rPr>
          <w:lang w:val="en-US"/>
        </w:rPr>
      </w:pPr>
    </w:p>
    <w:p w14:paraId="47BBBA77" w14:textId="77777777" w:rsidR="00675D5C" w:rsidRPr="000602FD" w:rsidRDefault="00675D5C">
      <w:pPr>
        <w:pStyle w:val="Text"/>
        <w:keepNext/>
        <w:rPr>
          <w:lang w:val="en-US"/>
        </w:rPr>
      </w:pPr>
    </w:p>
    <w:p w14:paraId="4615C0B6" w14:textId="0CD2EA38" w:rsidR="00812971" w:rsidRPr="0002769D" w:rsidRDefault="00675D5C" w:rsidP="00D01E52">
      <w:pPr>
        <w:pStyle w:val="Heading1"/>
        <w:tabs>
          <w:tab w:val="clear" w:pos="716"/>
        </w:tabs>
        <w:rPr>
          <w:lang w:val="en-US"/>
        </w:rPr>
      </w:pPr>
      <w:r>
        <w:rPr>
          <w:lang w:val="en-US"/>
        </w:rPr>
        <w:br w:type="page"/>
      </w:r>
      <w:bookmarkStart w:id="17" w:name="_Toc178954783"/>
      <w:r w:rsidR="00D01E52">
        <w:rPr>
          <w:lang w:val="en-US"/>
        </w:rPr>
        <w:lastRenderedPageBreak/>
        <w:t>Delivery units</w:t>
      </w:r>
      <w:bookmarkEnd w:id="17"/>
    </w:p>
    <w:p w14:paraId="4B8EE8B9" w14:textId="77777777" w:rsidR="00D01E52" w:rsidRPr="00D01E52" w:rsidRDefault="00642BAB" w:rsidP="00D01E52">
      <w:pPr>
        <w:pStyle w:val="Heading2"/>
        <w:rPr>
          <w:lang w:val="en-US"/>
        </w:rPr>
      </w:pPr>
      <w:bookmarkStart w:id="18" w:name="_Toc178954784"/>
      <w:r>
        <w:rPr>
          <w:lang w:val="en-US"/>
        </w:rPr>
        <w:t>Delivery units</w:t>
      </w:r>
      <w:r w:rsidR="00D01E52">
        <w:rPr>
          <w:lang w:val="en-US"/>
        </w:rPr>
        <w:t>/</w:t>
      </w:r>
      <w:r>
        <w:rPr>
          <w:lang w:val="en-US"/>
        </w:rPr>
        <w:t>s</w:t>
      </w:r>
      <w:r w:rsidR="00D01E52" w:rsidRPr="000602FD">
        <w:rPr>
          <w:lang w:val="en-US"/>
        </w:rPr>
        <w:t>ervices</w:t>
      </w:r>
      <w:bookmarkEnd w:id="1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0602FD" w14:paraId="5635440D" w14:textId="77777777" w:rsidTr="00C31CD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42976CEE" w14:textId="77777777" w:rsidR="003250E9" w:rsidRPr="000602FD" w:rsidRDefault="003250E9" w:rsidP="00C31CD7">
            <w:pPr>
              <w:pStyle w:val="Tabelleberschrift"/>
              <w:keepNext/>
              <w:spacing w:line="20" w:lineRule="atLeast"/>
              <w:rPr>
                <w:lang w:val="en-US"/>
              </w:rPr>
            </w:pPr>
            <w:r w:rsidRPr="000602FD">
              <w:rPr>
                <w:lang w:val="en-US"/>
              </w:rPr>
              <w:t>Delivery unit</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63ABB6E" w14:textId="77777777" w:rsidR="003250E9" w:rsidRPr="000602FD" w:rsidRDefault="003250E9" w:rsidP="00C31CD7">
            <w:pPr>
              <w:pStyle w:val="Tabelleberschrift"/>
              <w:keepNext/>
              <w:spacing w:line="20" w:lineRule="atLeast"/>
              <w:rPr>
                <w:lang w:val="en-US"/>
              </w:rPr>
            </w:pPr>
            <w:r>
              <w:rPr>
                <w:lang w:val="en-US"/>
              </w:rPr>
              <w:t>Description/</w:t>
            </w:r>
            <w:r w:rsidRPr="000602FD">
              <w:rPr>
                <w:lang w:val="en-US"/>
              </w:rPr>
              <w:t>Comment</w:t>
            </w:r>
          </w:p>
        </w:tc>
      </w:tr>
      <w:tr w:rsidR="0002769D" w:rsidRPr="000602FD" w14:paraId="71BCF83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1381D59D" w14:textId="06C75570" w:rsidR="0002769D" w:rsidRDefault="0002769D" w:rsidP="0002769D">
            <w:pPr>
              <w:pStyle w:val="TabelleStandard"/>
              <w:keepNext/>
              <w:rPr>
                <w:lang w:val="en-US"/>
              </w:rPr>
            </w:pPr>
            <w:r>
              <w:rPr>
                <w:lang w:val="en-US"/>
              </w:rPr>
              <w:t>Project Charter</w:t>
            </w:r>
          </w:p>
        </w:tc>
        <w:tc>
          <w:tcPr>
            <w:tcW w:w="7229" w:type="dxa"/>
            <w:tcBorders>
              <w:top w:val="single" w:sz="4" w:space="0" w:color="auto"/>
              <w:left w:val="single" w:sz="4" w:space="0" w:color="auto"/>
              <w:bottom w:val="single" w:sz="4" w:space="0" w:color="auto"/>
              <w:right w:val="single" w:sz="4" w:space="0" w:color="auto"/>
            </w:tcBorders>
          </w:tcPr>
          <w:p w14:paraId="76ECB3DC" w14:textId="3EF7C8F6" w:rsidR="0002769D" w:rsidRDefault="0002769D" w:rsidP="0002769D">
            <w:pPr>
              <w:pStyle w:val="TabelleStandard"/>
              <w:keepNext/>
              <w:rPr>
                <w:lang w:val="en-US"/>
              </w:rPr>
            </w:pPr>
            <w:r>
              <w:rPr>
                <w:lang w:val="en-US"/>
              </w:rPr>
              <w:t>The approval of the project charter</w:t>
            </w:r>
          </w:p>
        </w:tc>
      </w:tr>
      <w:tr w:rsidR="0002769D" w:rsidRPr="000602FD" w14:paraId="52F39993"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4807F70" w14:textId="74150AD6" w:rsidR="0002769D" w:rsidRPr="000602FD" w:rsidRDefault="0002769D" w:rsidP="0002769D">
            <w:pPr>
              <w:pStyle w:val="TabelleStandard"/>
              <w:keepNext/>
              <w:rPr>
                <w:lang w:val="en-US"/>
              </w:rPr>
            </w:pPr>
            <w:r>
              <w:rPr>
                <w:lang w:val="en-US" w:eastAsia="ja-JP"/>
              </w:rPr>
              <w:t>Cite map/Website design</w:t>
            </w:r>
          </w:p>
        </w:tc>
        <w:tc>
          <w:tcPr>
            <w:tcW w:w="7229" w:type="dxa"/>
            <w:tcBorders>
              <w:top w:val="single" w:sz="4" w:space="0" w:color="auto"/>
              <w:left w:val="single" w:sz="4" w:space="0" w:color="auto"/>
              <w:bottom w:val="single" w:sz="4" w:space="0" w:color="auto"/>
              <w:right w:val="single" w:sz="4" w:space="0" w:color="auto"/>
            </w:tcBorders>
          </w:tcPr>
          <w:p w14:paraId="664DB6A4" w14:textId="77777777" w:rsidR="0002769D" w:rsidRDefault="0002769D" w:rsidP="0002769D">
            <w:pPr>
              <w:pStyle w:val="TabelleStandard"/>
              <w:keepNext/>
              <w:rPr>
                <w:lang w:val="en-US" w:eastAsia="ja-JP"/>
              </w:rPr>
            </w:pPr>
            <w:r>
              <w:rPr>
                <w:lang w:val="en-US" w:eastAsia="ja-JP"/>
              </w:rPr>
              <w:t>The structure of the website and basic design of website</w:t>
            </w:r>
          </w:p>
          <w:p w14:paraId="60A5C7EC" w14:textId="360776F7" w:rsidR="0002769D" w:rsidRPr="000602FD" w:rsidRDefault="0002769D" w:rsidP="0002769D">
            <w:pPr>
              <w:pStyle w:val="TabelleStandard"/>
              <w:keepNext/>
              <w:rPr>
                <w:lang w:val="en-US"/>
              </w:rPr>
            </w:pPr>
          </w:p>
        </w:tc>
      </w:tr>
      <w:tr w:rsidR="0002769D" w:rsidRPr="000602FD" w14:paraId="5BEAE827"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6415F877" w14:textId="042843D2" w:rsidR="0002769D" w:rsidRDefault="0002769D" w:rsidP="0002769D">
            <w:pPr>
              <w:pStyle w:val="TabelleStandard"/>
              <w:keepNext/>
              <w:rPr>
                <w:lang w:val="en-US"/>
              </w:rPr>
            </w:pPr>
            <w:r>
              <w:rPr>
                <w:lang w:val="en-US" w:eastAsia="ja-JP"/>
              </w:rPr>
              <w:t>Functional Requirements Document</w:t>
            </w:r>
          </w:p>
        </w:tc>
        <w:tc>
          <w:tcPr>
            <w:tcW w:w="7229" w:type="dxa"/>
            <w:tcBorders>
              <w:top w:val="single" w:sz="4" w:space="0" w:color="auto"/>
              <w:left w:val="single" w:sz="4" w:space="0" w:color="auto"/>
              <w:bottom w:val="single" w:sz="4" w:space="0" w:color="auto"/>
              <w:right w:val="single" w:sz="4" w:space="0" w:color="auto"/>
            </w:tcBorders>
          </w:tcPr>
          <w:p w14:paraId="39E9DDB3" w14:textId="01286F39" w:rsidR="0002769D" w:rsidRDefault="0002769D" w:rsidP="0002769D">
            <w:pPr>
              <w:pStyle w:val="TabelleStandard"/>
              <w:keepNext/>
              <w:rPr>
                <w:lang w:val="en-US"/>
              </w:rPr>
            </w:pPr>
            <w:r>
              <w:rPr>
                <w:lang w:val="en-US" w:eastAsia="ja-JP"/>
              </w:rPr>
              <w:t>Document outlining functional and non-functional requirements</w:t>
            </w:r>
          </w:p>
        </w:tc>
      </w:tr>
      <w:tr w:rsidR="0002769D" w:rsidRPr="000602FD" w14:paraId="2A02A6C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2BC7B5DE" w14:textId="37A98359" w:rsidR="0002769D" w:rsidRDefault="0002769D" w:rsidP="0002769D">
            <w:pPr>
              <w:pStyle w:val="TabelleStandard"/>
              <w:keepNext/>
              <w:rPr>
                <w:lang w:val="en-US"/>
              </w:rPr>
            </w:pPr>
            <w:r>
              <w:rPr>
                <w:lang w:val="en-US" w:eastAsia="ja-JP"/>
              </w:rPr>
              <w:t>Database Schema</w:t>
            </w:r>
          </w:p>
        </w:tc>
        <w:tc>
          <w:tcPr>
            <w:tcW w:w="7229" w:type="dxa"/>
            <w:tcBorders>
              <w:top w:val="single" w:sz="4" w:space="0" w:color="auto"/>
              <w:left w:val="single" w:sz="4" w:space="0" w:color="auto"/>
              <w:bottom w:val="single" w:sz="4" w:space="0" w:color="auto"/>
              <w:right w:val="single" w:sz="4" w:space="0" w:color="auto"/>
            </w:tcBorders>
          </w:tcPr>
          <w:p w14:paraId="2798BFCB" w14:textId="6D71958F" w:rsidR="0002769D" w:rsidRDefault="0002769D" w:rsidP="0002769D">
            <w:pPr>
              <w:pStyle w:val="TabelleStandard"/>
              <w:keepNext/>
              <w:rPr>
                <w:lang w:val="en-US"/>
              </w:rPr>
            </w:pPr>
            <w:r>
              <w:rPr>
                <w:lang w:val="en-US"/>
              </w:rPr>
              <w:t>Create the upcoming flights and previous flights pages and connect them to the appropriate database</w:t>
            </w:r>
          </w:p>
        </w:tc>
      </w:tr>
      <w:tr w:rsidR="0002769D" w:rsidRPr="000602FD" w14:paraId="591E5A82"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F035107" w14:textId="059C2DFD" w:rsidR="0002769D" w:rsidRDefault="0002769D" w:rsidP="0002769D">
            <w:pPr>
              <w:pStyle w:val="TabelleStandard"/>
              <w:keepNext/>
              <w:rPr>
                <w:lang w:val="en-US"/>
              </w:rPr>
            </w:pPr>
            <w:r>
              <w:rPr>
                <w:lang w:val="en-US" w:eastAsia="ja-JP"/>
              </w:rPr>
              <w:t>Source Code</w:t>
            </w:r>
          </w:p>
        </w:tc>
        <w:tc>
          <w:tcPr>
            <w:tcW w:w="7229" w:type="dxa"/>
            <w:tcBorders>
              <w:top w:val="single" w:sz="4" w:space="0" w:color="auto"/>
              <w:left w:val="single" w:sz="4" w:space="0" w:color="auto"/>
              <w:bottom w:val="single" w:sz="4" w:space="0" w:color="auto"/>
              <w:right w:val="single" w:sz="4" w:space="0" w:color="auto"/>
            </w:tcBorders>
          </w:tcPr>
          <w:p w14:paraId="7D4848D0" w14:textId="49A78E7D" w:rsidR="0002769D" w:rsidRDefault="0002769D" w:rsidP="0002769D">
            <w:pPr>
              <w:pStyle w:val="TabelleStandard"/>
              <w:keepNext/>
              <w:rPr>
                <w:lang w:val="en-US"/>
              </w:rPr>
            </w:pPr>
            <w:r>
              <w:rPr>
                <w:lang w:val="en-US" w:eastAsia="ja-JP"/>
              </w:rPr>
              <w:t>All the code files developed for the website</w:t>
            </w:r>
          </w:p>
        </w:tc>
      </w:tr>
      <w:tr w:rsidR="0002769D" w:rsidRPr="000602FD" w14:paraId="4D180BAF"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D44F770" w14:textId="3C122209" w:rsidR="0002769D" w:rsidRDefault="0002769D" w:rsidP="0002769D">
            <w:pPr>
              <w:pStyle w:val="TabelleStandard"/>
              <w:keepNext/>
              <w:rPr>
                <w:lang w:val="en-US" w:eastAsia="ja-JP"/>
              </w:rPr>
            </w:pPr>
            <w:r>
              <w:rPr>
                <w:lang w:val="en-US" w:eastAsia="ja-JP"/>
              </w:rPr>
              <w:t>Final Project Report</w:t>
            </w:r>
          </w:p>
        </w:tc>
        <w:tc>
          <w:tcPr>
            <w:tcW w:w="7229" w:type="dxa"/>
            <w:tcBorders>
              <w:top w:val="single" w:sz="4" w:space="0" w:color="auto"/>
              <w:left w:val="single" w:sz="4" w:space="0" w:color="auto"/>
              <w:bottom w:val="single" w:sz="4" w:space="0" w:color="auto"/>
              <w:right w:val="single" w:sz="4" w:space="0" w:color="auto"/>
            </w:tcBorders>
          </w:tcPr>
          <w:p w14:paraId="39D575E1" w14:textId="1EB077D5" w:rsidR="0002769D" w:rsidRDefault="0002769D" w:rsidP="0002769D">
            <w:pPr>
              <w:pStyle w:val="TabelleStandard"/>
              <w:keepNext/>
              <w:rPr>
                <w:lang w:val="en-US" w:eastAsia="ja-JP"/>
              </w:rPr>
            </w:pPr>
            <w:r>
              <w:rPr>
                <w:lang w:val="en-US" w:eastAsia="ja-JP"/>
              </w:rPr>
              <w:t>Final report summarizing the projects development process</w:t>
            </w:r>
          </w:p>
        </w:tc>
      </w:tr>
    </w:tbl>
    <w:p w14:paraId="630A160C" w14:textId="073F8F50" w:rsidR="00812971" w:rsidRDefault="00812971" w:rsidP="00812971">
      <w:pPr>
        <w:spacing w:after="0"/>
        <w:rPr>
          <w:lang w:val="en-US"/>
        </w:rPr>
      </w:pPr>
      <w:r>
        <w:rPr>
          <w:lang w:val="en-US"/>
        </w:rPr>
        <w:br w:type="page"/>
      </w:r>
    </w:p>
    <w:p w14:paraId="14FCB523" w14:textId="77777777" w:rsidR="00675D5C" w:rsidRPr="000602FD" w:rsidRDefault="00675D5C" w:rsidP="00D01E52">
      <w:pPr>
        <w:pStyle w:val="Text"/>
        <w:rPr>
          <w:lang w:val="en-US"/>
        </w:rPr>
      </w:pPr>
    </w:p>
    <w:p w14:paraId="42CC166C" w14:textId="491EC099" w:rsidR="00675D5C" w:rsidRPr="0002769D" w:rsidRDefault="00675D5C" w:rsidP="00675D5C">
      <w:pPr>
        <w:pStyle w:val="Heading1"/>
        <w:tabs>
          <w:tab w:val="clear" w:pos="716"/>
          <w:tab w:val="num" w:pos="360"/>
        </w:tabs>
        <w:ind w:left="4392" w:hanging="4392"/>
        <w:rPr>
          <w:lang w:val="en-US"/>
        </w:rPr>
      </w:pPr>
      <w:bookmarkStart w:id="19" w:name="_Toc178954785"/>
      <w:bookmarkStart w:id="20" w:name="_Toc171845197"/>
      <w:bookmarkStart w:id="21" w:name="_Toc171853581"/>
      <w:r w:rsidRPr="004F2EC6">
        <w:rPr>
          <w:lang w:val="en-US"/>
        </w:rPr>
        <w:t>Project success criteria</w:t>
      </w:r>
      <w:bookmarkEnd w:id="19"/>
      <w:bookmarkEnd w:id="20"/>
      <w:bookmarkEnd w:id="21"/>
    </w:p>
    <w:tbl>
      <w:tblPr>
        <w:tblStyle w:val="TableGrid"/>
        <w:tblW w:w="0" w:type="auto"/>
        <w:tblLook w:val="01E0" w:firstRow="1" w:lastRow="1" w:firstColumn="1" w:lastColumn="1" w:noHBand="0" w:noVBand="0"/>
      </w:tblPr>
      <w:tblGrid>
        <w:gridCol w:w="9073"/>
      </w:tblGrid>
      <w:tr w:rsidR="003250E9" w14:paraId="193278C8" w14:textId="77777777" w:rsidTr="00C371B2">
        <w:trPr>
          <w:tblHeader/>
        </w:trPr>
        <w:tc>
          <w:tcPr>
            <w:tcW w:w="9073" w:type="dxa"/>
            <w:shd w:val="clear" w:color="auto" w:fill="C0C0C0"/>
          </w:tcPr>
          <w:p w14:paraId="6A92B4E4" w14:textId="77777777" w:rsidR="003250E9" w:rsidRPr="00351C1E" w:rsidRDefault="003250E9" w:rsidP="00C31CD7">
            <w:pPr>
              <w:pStyle w:val="Tabelleberschrift"/>
              <w:keepNext/>
            </w:pPr>
            <w:r w:rsidRPr="00351C1E">
              <w:t>Project suc</w:t>
            </w:r>
            <w:r>
              <w:t>c</w:t>
            </w:r>
            <w:r w:rsidRPr="00351C1E">
              <w:t>ess criteria</w:t>
            </w:r>
          </w:p>
        </w:tc>
      </w:tr>
      <w:tr w:rsidR="003250E9" w14:paraId="6166E8A0" w14:textId="77777777" w:rsidTr="00C371B2">
        <w:trPr>
          <w:tblHeader/>
        </w:trPr>
        <w:tc>
          <w:tcPr>
            <w:tcW w:w="9073" w:type="dxa"/>
          </w:tcPr>
          <w:p w14:paraId="40503DFD" w14:textId="32E8B4C4" w:rsidR="003250E9" w:rsidRDefault="003250E9" w:rsidP="00C31CD7">
            <w:pPr>
              <w:pStyle w:val="TabelleStandard"/>
              <w:keepNext/>
            </w:pPr>
            <w:r>
              <w:t>The website works on full size screens and on smaller resolution</w:t>
            </w:r>
            <w:ins w:id="22" w:author="Cesar Lopez Castellanos" w:date="2024-11-09T01:26:00Z" w16du:dateUtc="2024-11-09T09:26:00Z">
              <w:r w:rsidR="00146D45">
                <w:t xml:space="preserve"> (follows responsive design)</w:t>
              </w:r>
            </w:ins>
          </w:p>
        </w:tc>
      </w:tr>
      <w:tr w:rsidR="003250E9" w14:paraId="7E8D6FA2" w14:textId="77777777" w:rsidTr="00C371B2">
        <w:trPr>
          <w:tblHeader/>
        </w:trPr>
        <w:tc>
          <w:tcPr>
            <w:tcW w:w="9073" w:type="dxa"/>
          </w:tcPr>
          <w:p w14:paraId="43F73A89" w14:textId="6AB89EB9" w:rsidR="003250E9" w:rsidRDefault="003250E9" w:rsidP="00C31CD7">
            <w:pPr>
              <w:pStyle w:val="TabelleStandard"/>
              <w:keepNext/>
            </w:pPr>
            <w:r>
              <w:t xml:space="preserve">Database can store </w:t>
            </w:r>
            <w:del w:id="23" w:author="Cesar Lopez Castellanos" w:date="2024-11-09T01:27:00Z" w16du:dateUtc="2024-11-09T09:27:00Z">
              <w:r w:rsidDel="00146D45">
                <w:delText xml:space="preserve">information </w:delText>
              </w:r>
            </w:del>
            <w:ins w:id="24" w:author="Cesar Lopez Castellanos" w:date="2024-11-09T01:27:00Z" w16du:dateUtc="2024-11-09T09:27:00Z">
              <w:r w:rsidR="00146D45">
                <w:t>data</w:t>
              </w:r>
              <w:r w:rsidR="00146D45">
                <w:t xml:space="preserve"> </w:t>
              </w:r>
            </w:ins>
            <w:r>
              <w:t>provided by users and send required information when required</w:t>
            </w:r>
          </w:p>
        </w:tc>
      </w:tr>
      <w:tr w:rsidR="003250E9" w14:paraId="1A0E923B" w14:textId="77777777" w:rsidTr="00C371B2">
        <w:trPr>
          <w:tblHeader/>
        </w:trPr>
        <w:tc>
          <w:tcPr>
            <w:tcW w:w="9073" w:type="dxa"/>
          </w:tcPr>
          <w:p w14:paraId="1300A033" w14:textId="17FDFB33" w:rsidR="003250E9" w:rsidRDefault="003250E9" w:rsidP="00C31CD7">
            <w:pPr>
              <w:pStyle w:val="TabelleStandard"/>
              <w:keepNext/>
            </w:pPr>
            <w:r>
              <w:t xml:space="preserve">The </w:t>
            </w:r>
            <w:r w:rsidR="00890068">
              <w:t xml:space="preserve">website works without </w:t>
            </w:r>
            <w:commentRangeStart w:id="25"/>
            <w:r w:rsidR="00890068">
              <w:t>flaw</w:t>
            </w:r>
            <w:commentRangeEnd w:id="25"/>
            <w:r w:rsidR="00146D45">
              <w:rPr>
                <w:rStyle w:val="CommentReference"/>
                <w:snapToGrid w:val="0"/>
                <w:lang w:val="de-DE"/>
              </w:rPr>
              <w:commentReference w:id="25"/>
            </w:r>
          </w:p>
        </w:tc>
      </w:tr>
      <w:tr w:rsidR="003250E9" w14:paraId="4BCD4864" w14:textId="77777777" w:rsidTr="00C371B2">
        <w:trPr>
          <w:tblHeader/>
        </w:trPr>
        <w:tc>
          <w:tcPr>
            <w:tcW w:w="9073" w:type="dxa"/>
          </w:tcPr>
          <w:p w14:paraId="3C0CA2C6" w14:textId="2FAC12C4" w:rsidR="003250E9" w:rsidRDefault="00C371B2" w:rsidP="00C31CD7">
            <w:pPr>
              <w:pStyle w:val="TabelleStandard"/>
              <w:keepNext/>
            </w:pPr>
            <w:r>
              <w:t>If we exceed the project’s budget, it can’t be over 15%</w:t>
            </w:r>
          </w:p>
        </w:tc>
      </w:tr>
      <w:tr w:rsidR="003250E9" w14:paraId="60F321A9" w14:textId="77777777" w:rsidTr="00C371B2">
        <w:trPr>
          <w:tblHeader/>
        </w:trPr>
        <w:tc>
          <w:tcPr>
            <w:tcW w:w="9073" w:type="dxa"/>
          </w:tcPr>
          <w:p w14:paraId="1D5F0297" w14:textId="249CEA93" w:rsidR="003250E9" w:rsidRPr="00B11AEF" w:rsidRDefault="00C371B2" w:rsidP="00C31CD7">
            <w:pPr>
              <w:pStyle w:val="TabelleStandard"/>
              <w:keepNext/>
              <w:rPr>
                <w:lang w:val="de-DE"/>
              </w:rPr>
            </w:pPr>
            <w:r>
              <w:rPr>
                <w:lang w:val="de-DE"/>
              </w:rPr>
              <w:t xml:space="preserve">We cannot go one month over </w:t>
            </w:r>
            <w:commentRangeStart w:id="26"/>
            <w:r>
              <w:rPr>
                <w:lang w:val="de-DE"/>
              </w:rPr>
              <w:t>schedule</w:t>
            </w:r>
            <w:commentRangeEnd w:id="26"/>
            <w:r w:rsidR="00146D45">
              <w:rPr>
                <w:rStyle w:val="CommentReference"/>
                <w:snapToGrid w:val="0"/>
                <w:lang w:val="de-DE"/>
              </w:rPr>
              <w:commentReference w:id="26"/>
            </w:r>
          </w:p>
        </w:tc>
      </w:tr>
    </w:tbl>
    <w:p w14:paraId="09530325" w14:textId="77777777" w:rsidR="00675D5C" w:rsidRDefault="00675D5C" w:rsidP="00675D5C">
      <w:pPr>
        <w:pStyle w:val="Text"/>
      </w:pPr>
    </w:p>
    <w:p w14:paraId="50AC5372" w14:textId="77777777" w:rsidR="00675D5C" w:rsidRDefault="00675D5C" w:rsidP="00675D5C">
      <w:pPr>
        <w:pStyle w:val="Text"/>
      </w:pPr>
    </w:p>
    <w:p w14:paraId="7E0A0E4F" w14:textId="77777777" w:rsidR="008B33F0" w:rsidRDefault="008B33F0" w:rsidP="00675D5C">
      <w:pPr>
        <w:pStyle w:val="Text"/>
      </w:pPr>
    </w:p>
    <w:p w14:paraId="62D3DAFE" w14:textId="77777777" w:rsidR="008B33F0" w:rsidRDefault="008B33F0" w:rsidP="00675D5C">
      <w:pPr>
        <w:pStyle w:val="Text"/>
      </w:pPr>
    </w:p>
    <w:p w14:paraId="74852A7F" w14:textId="77777777" w:rsidR="008B33F0" w:rsidRDefault="008B33F0">
      <w:pPr>
        <w:spacing w:after="0"/>
      </w:pPr>
      <w:r>
        <w:br w:type="page"/>
      </w:r>
    </w:p>
    <w:p w14:paraId="33BC3D61" w14:textId="77777777" w:rsidR="00675D5C" w:rsidRDefault="00675D5C" w:rsidP="00675D5C">
      <w:pPr>
        <w:pStyle w:val="Text"/>
      </w:pPr>
    </w:p>
    <w:p w14:paraId="6E9E4800" w14:textId="5D840355" w:rsidR="00D01E52" w:rsidRPr="0002769D" w:rsidRDefault="00642BAB" w:rsidP="00D01E52">
      <w:pPr>
        <w:pStyle w:val="Heading1"/>
        <w:tabs>
          <w:tab w:val="clear" w:pos="716"/>
        </w:tabs>
        <w:rPr>
          <w:lang w:val="en-US"/>
        </w:rPr>
      </w:pPr>
      <w:bookmarkStart w:id="27" w:name="_Toc178954786"/>
      <w:r>
        <w:rPr>
          <w:lang w:val="en-US"/>
        </w:rPr>
        <w:t>High-</w:t>
      </w:r>
      <w:r w:rsidR="00174070">
        <w:rPr>
          <w:lang w:val="en-US"/>
        </w:rPr>
        <w:t xml:space="preserve">level </w:t>
      </w:r>
      <w:r>
        <w:rPr>
          <w:lang w:val="en-US"/>
        </w:rPr>
        <w:t>r</w:t>
      </w:r>
      <w:r w:rsidR="00D01E52">
        <w:rPr>
          <w:lang w:val="en-US"/>
        </w:rPr>
        <w:t>isks</w:t>
      </w:r>
      <w:bookmarkEnd w:id="2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636A36" w14:paraId="0D74B929" w14:textId="77777777" w:rsidTr="008D7AD5">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1D9DA958" w14:textId="77777777" w:rsidR="003250E9" w:rsidRPr="000602FD" w:rsidRDefault="003250E9" w:rsidP="00C31CD7">
            <w:pPr>
              <w:pStyle w:val="Tabelleberschrift"/>
              <w:keepNext/>
              <w:spacing w:line="20" w:lineRule="atLeast"/>
              <w:rPr>
                <w:lang w:val="en-US"/>
              </w:rPr>
            </w:pPr>
            <w:r>
              <w:rPr>
                <w:lang w:val="en-US"/>
              </w:rPr>
              <w:t>Risk</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47667B1" w14:textId="77777777" w:rsidR="003250E9" w:rsidRPr="00636A36" w:rsidRDefault="003250E9" w:rsidP="00C31CD7">
            <w:pPr>
              <w:pStyle w:val="Tabelleberschrift"/>
              <w:keepNext/>
              <w:spacing w:line="20" w:lineRule="atLeast"/>
              <w:rPr>
                <w:color w:val="FF0000"/>
                <w:lang w:val="en-US"/>
              </w:rPr>
            </w:pPr>
            <w:r w:rsidRPr="004F2EC6">
              <w:rPr>
                <w:lang w:val="en-US"/>
              </w:rPr>
              <w:t>Possible impacts on the project</w:t>
            </w:r>
          </w:p>
        </w:tc>
      </w:tr>
      <w:tr w:rsidR="003250E9" w:rsidRPr="00636A36" w14:paraId="5F4A22A3"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51F014CA" w14:textId="54368367" w:rsidR="003250E9" w:rsidRPr="00636A36" w:rsidRDefault="003250E9" w:rsidP="00C31CD7">
            <w:pPr>
              <w:pStyle w:val="TabelleStandard"/>
              <w:keepNext/>
              <w:rPr>
                <w:lang w:val="en-GB"/>
              </w:rPr>
            </w:pPr>
            <w:r>
              <w:rPr>
                <w:lang w:val="en-GB"/>
              </w:rPr>
              <w:t xml:space="preserve">Security </w:t>
            </w:r>
            <w:r w:rsidR="00C371B2">
              <w:rPr>
                <w:lang w:val="en-GB"/>
              </w:rPr>
              <w:t>Leak</w:t>
            </w:r>
          </w:p>
        </w:tc>
        <w:tc>
          <w:tcPr>
            <w:tcW w:w="7229" w:type="dxa"/>
            <w:tcBorders>
              <w:top w:val="single" w:sz="4" w:space="0" w:color="auto"/>
              <w:left w:val="single" w:sz="4" w:space="0" w:color="auto"/>
              <w:bottom w:val="single" w:sz="4" w:space="0" w:color="auto"/>
              <w:right w:val="single" w:sz="4" w:space="0" w:color="auto"/>
            </w:tcBorders>
          </w:tcPr>
          <w:p w14:paraId="025A5A62" w14:textId="1496AAEC" w:rsidR="003250E9" w:rsidRPr="00636A36" w:rsidRDefault="008D7AD5" w:rsidP="00C31CD7">
            <w:pPr>
              <w:pStyle w:val="TabelleStandard"/>
              <w:keepNext/>
              <w:rPr>
                <w:lang w:val="en-GB"/>
              </w:rPr>
            </w:pPr>
            <w:r>
              <w:rPr>
                <w:lang w:val="en-GB"/>
              </w:rPr>
              <w:t>Legal repercussions, loss of customers</w:t>
            </w:r>
          </w:p>
        </w:tc>
      </w:tr>
      <w:tr w:rsidR="003250E9" w:rsidRPr="00636A36" w14:paraId="3AFA71FD"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3A1FBA88" w14:textId="55FE1803" w:rsidR="003250E9" w:rsidRPr="00636A36" w:rsidRDefault="003250E9" w:rsidP="00C31CD7">
            <w:pPr>
              <w:pStyle w:val="TabelleStandard"/>
              <w:keepNext/>
              <w:rPr>
                <w:lang w:val="en-GB"/>
              </w:rPr>
            </w:pPr>
            <w:r>
              <w:rPr>
                <w:lang w:val="en-GB"/>
              </w:rPr>
              <w:t>Functionality</w:t>
            </w:r>
            <w:r w:rsidR="008D7AD5">
              <w:rPr>
                <w:lang w:val="en-GB"/>
              </w:rPr>
              <w:t xml:space="preserve"> Errors</w:t>
            </w:r>
          </w:p>
        </w:tc>
        <w:tc>
          <w:tcPr>
            <w:tcW w:w="7229" w:type="dxa"/>
            <w:tcBorders>
              <w:top w:val="single" w:sz="4" w:space="0" w:color="auto"/>
              <w:left w:val="single" w:sz="4" w:space="0" w:color="auto"/>
              <w:bottom w:val="single" w:sz="4" w:space="0" w:color="auto"/>
              <w:right w:val="single" w:sz="4" w:space="0" w:color="auto"/>
            </w:tcBorders>
          </w:tcPr>
          <w:p w14:paraId="6E43D2CA" w14:textId="56BCAA2A" w:rsidR="003250E9" w:rsidRPr="00636A36" w:rsidRDefault="003250E9" w:rsidP="00C31CD7">
            <w:pPr>
              <w:pStyle w:val="TabelleStandard"/>
              <w:keepNext/>
              <w:rPr>
                <w:lang w:val="en-GB"/>
              </w:rPr>
            </w:pPr>
            <w:r>
              <w:rPr>
                <w:lang w:val="en-GB"/>
              </w:rPr>
              <w:t xml:space="preserve">Some of the options do not work as expected, </w:t>
            </w:r>
            <w:ins w:id="28" w:author="Cesar Lopez Castellanos" w:date="2024-11-09T01:28:00Z" w16du:dateUtc="2024-11-09T09:28:00Z">
              <w:r w:rsidR="00146D45">
                <w:rPr>
                  <w:lang w:val="en-GB"/>
                </w:rPr>
                <w:t>could</w:t>
              </w:r>
            </w:ins>
            <w:del w:id="29" w:author="Cesar Lopez Castellanos" w:date="2024-11-09T01:28:00Z" w16du:dateUtc="2024-11-09T09:28:00Z">
              <w:r w:rsidR="008D7AD5" w:rsidDel="00146D45">
                <w:rPr>
                  <w:lang w:val="en-GB"/>
                </w:rPr>
                <w:delText>stopping</w:delText>
              </w:r>
            </w:del>
            <w:r w:rsidR="008D7AD5">
              <w:rPr>
                <w:lang w:val="en-GB"/>
              </w:rPr>
              <w:t xml:space="preserve"> </w:t>
            </w:r>
            <w:ins w:id="30" w:author="Cesar Lopez Castellanos" w:date="2024-11-09T01:28:00Z" w16du:dateUtc="2024-11-09T09:28:00Z">
              <w:r w:rsidR="00146D45">
                <w:rPr>
                  <w:lang w:val="en-GB"/>
                </w:rPr>
                <w:t xml:space="preserve">keep </w:t>
              </w:r>
            </w:ins>
            <w:r w:rsidR="008D7AD5">
              <w:rPr>
                <w:lang w:val="en-GB"/>
              </w:rPr>
              <w:t>administrators from working</w:t>
            </w:r>
          </w:p>
        </w:tc>
      </w:tr>
      <w:tr w:rsidR="008D7AD5" w:rsidRPr="00636A36" w14:paraId="74DA58FA"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39A45CC3" w14:textId="6A5409C6" w:rsidR="008D7AD5" w:rsidRDefault="008D7AD5" w:rsidP="00C31CD7">
            <w:pPr>
              <w:pStyle w:val="TabelleStandard"/>
              <w:keepNext/>
              <w:rPr>
                <w:lang w:val="en-GB"/>
              </w:rPr>
            </w:pPr>
            <w:commentRangeStart w:id="31"/>
            <w:r>
              <w:rPr>
                <w:lang w:val="en-GB"/>
              </w:rPr>
              <w:t>Implementation Problems</w:t>
            </w:r>
            <w:commentRangeEnd w:id="31"/>
            <w:r w:rsidR="00146D45">
              <w:rPr>
                <w:rStyle w:val="CommentReference"/>
              </w:rPr>
              <w:commentReference w:id="31"/>
            </w:r>
          </w:p>
        </w:tc>
        <w:tc>
          <w:tcPr>
            <w:tcW w:w="7229" w:type="dxa"/>
            <w:tcBorders>
              <w:top w:val="single" w:sz="4" w:space="0" w:color="auto"/>
              <w:left w:val="single" w:sz="4" w:space="0" w:color="auto"/>
              <w:bottom w:val="single" w:sz="4" w:space="0" w:color="auto"/>
              <w:right w:val="single" w:sz="4" w:space="0" w:color="auto"/>
            </w:tcBorders>
          </w:tcPr>
          <w:p w14:paraId="71877682" w14:textId="56EA3587" w:rsidR="008D7AD5" w:rsidRDefault="008D7AD5" w:rsidP="00C31CD7">
            <w:pPr>
              <w:pStyle w:val="TabelleStandard"/>
              <w:keepNext/>
              <w:rPr>
                <w:lang w:val="en-GB"/>
              </w:rPr>
            </w:pPr>
            <w:r>
              <w:rPr>
                <w:lang w:val="en-GB"/>
              </w:rPr>
              <w:t>Implementation takes longer than expected, delaying the project</w:t>
            </w:r>
          </w:p>
        </w:tc>
      </w:tr>
      <w:tr w:rsidR="008D7AD5" w:rsidRPr="00636A36" w14:paraId="5E97C457"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0C25E482" w14:textId="57404102" w:rsidR="008D7AD5" w:rsidRDefault="008D7AD5" w:rsidP="00C31CD7">
            <w:pPr>
              <w:pStyle w:val="TabelleStandard"/>
              <w:keepNext/>
              <w:rPr>
                <w:lang w:val="en-GB"/>
              </w:rPr>
            </w:pPr>
            <w:r>
              <w:rPr>
                <w:lang w:val="en-GB"/>
              </w:rPr>
              <w:t>Malicious Attacks</w:t>
            </w:r>
          </w:p>
        </w:tc>
        <w:tc>
          <w:tcPr>
            <w:tcW w:w="7229" w:type="dxa"/>
            <w:tcBorders>
              <w:top w:val="single" w:sz="4" w:space="0" w:color="auto"/>
              <w:left w:val="single" w:sz="4" w:space="0" w:color="auto"/>
              <w:bottom w:val="single" w:sz="4" w:space="0" w:color="auto"/>
              <w:right w:val="single" w:sz="4" w:space="0" w:color="auto"/>
            </w:tcBorders>
          </w:tcPr>
          <w:p w14:paraId="24BC15A9" w14:textId="7875D76E" w:rsidR="008D7AD5" w:rsidRDefault="008D7AD5" w:rsidP="00C31CD7">
            <w:pPr>
              <w:pStyle w:val="TabelleStandard"/>
              <w:keepNext/>
              <w:rPr>
                <w:lang w:val="en-GB"/>
              </w:rPr>
            </w:pPr>
            <w:r>
              <w:rPr>
                <w:lang w:val="en-GB"/>
              </w:rPr>
              <w:t>Breaking into an unsecured portion of the application could cause a security leak</w:t>
            </w:r>
          </w:p>
        </w:tc>
      </w:tr>
    </w:tbl>
    <w:p w14:paraId="431D0B99" w14:textId="77777777" w:rsidR="00D01E52" w:rsidRPr="003250E9" w:rsidRDefault="00D01E52" w:rsidP="00D01E52">
      <w:pPr>
        <w:pStyle w:val="Text"/>
      </w:pPr>
    </w:p>
    <w:p w14:paraId="4C52C539" w14:textId="77777777" w:rsidR="00675D5C" w:rsidRDefault="00675D5C" w:rsidP="00AC2DA4">
      <w:pPr>
        <w:pStyle w:val="Text"/>
        <w:keepNext/>
        <w:rPr>
          <w:lang w:val="en-US"/>
        </w:rPr>
      </w:pPr>
    </w:p>
    <w:p w14:paraId="1E64F0FA" w14:textId="77777777" w:rsidR="00174070" w:rsidRDefault="00174070">
      <w:pPr>
        <w:spacing w:after="0"/>
        <w:rPr>
          <w:lang w:val="en-US"/>
        </w:rPr>
      </w:pPr>
      <w:r>
        <w:rPr>
          <w:lang w:val="en-US"/>
        </w:rPr>
        <w:br w:type="page"/>
      </w:r>
    </w:p>
    <w:p w14:paraId="217D756C" w14:textId="77777777" w:rsidR="00174070" w:rsidRPr="00CA1FB2" w:rsidRDefault="00174070" w:rsidP="00AC2DA4">
      <w:pPr>
        <w:pStyle w:val="Text"/>
        <w:keepNext/>
        <w:rPr>
          <w:lang w:val="en-US"/>
        </w:rPr>
      </w:pPr>
    </w:p>
    <w:p w14:paraId="12B8C87D" w14:textId="0E8F6B3C" w:rsidR="00174070" w:rsidRPr="0002769D" w:rsidRDefault="00642BAB" w:rsidP="00174070">
      <w:pPr>
        <w:pStyle w:val="Heading1"/>
        <w:tabs>
          <w:tab w:val="clear" w:pos="716"/>
        </w:tabs>
        <w:rPr>
          <w:lang w:val="en-US"/>
        </w:rPr>
      </w:pPr>
      <w:bookmarkStart w:id="32" w:name="_Toc178954787"/>
      <w:r>
        <w:rPr>
          <w:lang w:val="en-US"/>
        </w:rPr>
        <w:t>Key s</w:t>
      </w:r>
      <w:r w:rsidR="00174070">
        <w:rPr>
          <w:lang w:val="en-US"/>
        </w:rPr>
        <w:t>takeholders</w:t>
      </w:r>
      <w:bookmarkEnd w:id="32"/>
      <w:r w:rsidR="00174070">
        <w:rPr>
          <w:lang w:val="en-US"/>
        </w:rPr>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174070" w:rsidRPr="00636A36" w14:paraId="2BCF255D" w14:textId="77777777" w:rsidTr="003250E9">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55F02678" w14:textId="77777777" w:rsidR="00174070" w:rsidRPr="000602FD" w:rsidRDefault="00174070" w:rsidP="000424AD">
            <w:pPr>
              <w:pStyle w:val="Tabelleberschrift"/>
              <w:keepNext/>
              <w:spacing w:line="20" w:lineRule="atLeast"/>
              <w:rPr>
                <w:lang w:val="en-US"/>
              </w:rPr>
            </w:pPr>
            <w:r>
              <w:rPr>
                <w:lang w:val="en-US"/>
              </w:rPr>
              <w:t>Name</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7900B93C" w14:textId="77777777" w:rsidR="00174070" w:rsidRPr="00636A36" w:rsidRDefault="00174070" w:rsidP="000424AD">
            <w:pPr>
              <w:pStyle w:val="Tabelleberschrift"/>
              <w:keepNext/>
              <w:spacing w:line="20" w:lineRule="atLeast"/>
              <w:rPr>
                <w:color w:val="FF0000"/>
                <w:lang w:val="en-US"/>
              </w:rPr>
            </w:pPr>
            <w:r>
              <w:rPr>
                <w:lang w:val="en-US"/>
              </w:rPr>
              <w:t>Role</w:t>
            </w:r>
          </w:p>
        </w:tc>
      </w:tr>
      <w:tr w:rsidR="003250E9" w:rsidRPr="00636A36" w14:paraId="30169F9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44D93049" w14:textId="50108B4B" w:rsidR="003250E9" w:rsidRPr="00636A36" w:rsidRDefault="003250E9" w:rsidP="003250E9">
            <w:pPr>
              <w:pStyle w:val="TabelleStandard"/>
              <w:keepNext/>
              <w:rPr>
                <w:lang w:val="en-GB"/>
              </w:rPr>
            </w:pPr>
            <w:r>
              <w:rPr>
                <w:lang w:val="en-GB"/>
              </w:rPr>
              <w:t xml:space="preserve">Lukasz </w:t>
            </w:r>
            <w:proofErr w:type="spellStart"/>
            <w:r>
              <w:rPr>
                <w:lang w:val="en-GB"/>
              </w:rPr>
              <w:t>Lubiak</w:t>
            </w:r>
            <w:proofErr w:type="spellEnd"/>
          </w:p>
        </w:tc>
        <w:tc>
          <w:tcPr>
            <w:tcW w:w="7229" w:type="dxa"/>
            <w:tcBorders>
              <w:top w:val="single" w:sz="4" w:space="0" w:color="auto"/>
              <w:left w:val="single" w:sz="4" w:space="0" w:color="auto"/>
              <w:bottom w:val="single" w:sz="4" w:space="0" w:color="auto"/>
              <w:right w:val="single" w:sz="4" w:space="0" w:color="auto"/>
            </w:tcBorders>
          </w:tcPr>
          <w:p w14:paraId="5B1E2FA4" w14:textId="5FAE17B2" w:rsidR="003250E9" w:rsidRPr="00636A36" w:rsidRDefault="003250E9" w:rsidP="003250E9">
            <w:pPr>
              <w:pStyle w:val="TabelleStandard"/>
              <w:keepNext/>
              <w:rPr>
                <w:lang w:val="en-GB"/>
              </w:rPr>
            </w:pPr>
            <w:r>
              <w:rPr>
                <w:lang w:val="en-GB"/>
              </w:rPr>
              <w:t xml:space="preserve">Front End + Database </w:t>
            </w:r>
            <w:r w:rsidR="008D7AD5">
              <w:rPr>
                <w:lang w:val="en-GB"/>
              </w:rPr>
              <w:t>C</w:t>
            </w:r>
            <w:r>
              <w:rPr>
                <w:lang w:val="en-GB"/>
              </w:rPr>
              <w:t>reation</w:t>
            </w:r>
          </w:p>
        </w:tc>
      </w:tr>
      <w:tr w:rsidR="003250E9" w:rsidRPr="00636A36" w14:paraId="1324AA1E"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6EF524BE" w14:textId="532611E1" w:rsidR="003250E9" w:rsidRPr="00636A36" w:rsidRDefault="008D7AD5" w:rsidP="003250E9">
            <w:pPr>
              <w:pStyle w:val="TabelleStandard"/>
              <w:keepNext/>
              <w:rPr>
                <w:lang w:val="en-GB"/>
              </w:rPr>
            </w:pPr>
            <w:r>
              <w:rPr>
                <w:lang w:val="en-GB"/>
              </w:rPr>
              <w:t>Ryan van de Ven</w:t>
            </w:r>
          </w:p>
        </w:tc>
        <w:tc>
          <w:tcPr>
            <w:tcW w:w="7229" w:type="dxa"/>
            <w:tcBorders>
              <w:top w:val="single" w:sz="4" w:space="0" w:color="auto"/>
              <w:left w:val="single" w:sz="4" w:space="0" w:color="auto"/>
              <w:bottom w:val="single" w:sz="4" w:space="0" w:color="auto"/>
              <w:right w:val="single" w:sz="4" w:space="0" w:color="auto"/>
            </w:tcBorders>
          </w:tcPr>
          <w:p w14:paraId="4D8F7267" w14:textId="5C729979" w:rsidR="003250E9" w:rsidRPr="00636A36" w:rsidRDefault="00C84FB4" w:rsidP="003250E9">
            <w:pPr>
              <w:pStyle w:val="TabelleStandard"/>
              <w:keepNext/>
              <w:rPr>
                <w:lang w:val="en-GB"/>
              </w:rPr>
            </w:pPr>
            <w:r>
              <w:rPr>
                <w:lang w:val="en-GB"/>
              </w:rPr>
              <w:t>Front End</w:t>
            </w:r>
            <w:r w:rsidR="00C14CF2">
              <w:rPr>
                <w:lang w:val="en-GB"/>
              </w:rPr>
              <w:t xml:space="preserve"> + Backend (</w:t>
            </w:r>
            <w:r>
              <w:rPr>
                <w:lang w:val="en-GB"/>
              </w:rPr>
              <w:t>Page Creation + Add ticket page)</w:t>
            </w:r>
          </w:p>
        </w:tc>
      </w:tr>
      <w:tr w:rsidR="003250E9" w:rsidRPr="00636A36" w14:paraId="26F8132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09F0C6E" w14:textId="3303ABF4" w:rsidR="003250E9" w:rsidRPr="00636A36" w:rsidRDefault="00182B22" w:rsidP="003250E9">
            <w:pPr>
              <w:pStyle w:val="TabelleStandard"/>
              <w:keepNext/>
              <w:rPr>
                <w:lang w:val="en-GB"/>
              </w:rPr>
            </w:pPr>
            <w:r>
              <w:rPr>
                <w:lang w:val="en-GB"/>
              </w:rPr>
              <w:t>Aviel San Agustin</w:t>
            </w:r>
          </w:p>
        </w:tc>
        <w:tc>
          <w:tcPr>
            <w:tcW w:w="7229" w:type="dxa"/>
            <w:tcBorders>
              <w:top w:val="single" w:sz="4" w:space="0" w:color="auto"/>
              <w:left w:val="single" w:sz="4" w:space="0" w:color="auto"/>
              <w:bottom w:val="single" w:sz="4" w:space="0" w:color="auto"/>
              <w:right w:val="single" w:sz="4" w:space="0" w:color="auto"/>
            </w:tcBorders>
          </w:tcPr>
          <w:p w14:paraId="70AC8F08" w14:textId="5B1346C8" w:rsidR="003250E9" w:rsidRPr="00636A36" w:rsidRDefault="00182B22" w:rsidP="003250E9">
            <w:pPr>
              <w:pStyle w:val="TabelleStandard"/>
              <w:keepNext/>
              <w:rPr>
                <w:lang w:val="en-GB"/>
              </w:rPr>
            </w:pPr>
            <w:r>
              <w:rPr>
                <w:lang w:val="en-GB"/>
              </w:rPr>
              <w:t xml:space="preserve">Backend (Update page + </w:t>
            </w:r>
            <w:r w:rsidR="00C14CF2">
              <w:rPr>
                <w:lang w:val="en-GB"/>
              </w:rPr>
              <w:t xml:space="preserve">Delete button + </w:t>
            </w:r>
            <w:r>
              <w:rPr>
                <w:lang w:val="en-GB"/>
              </w:rPr>
              <w:t>Rebook</w:t>
            </w:r>
            <w:r w:rsidR="00C14CF2">
              <w:rPr>
                <w:lang w:val="en-GB"/>
              </w:rPr>
              <w:t xml:space="preserve"> page)</w:t>
            </w:r>
            <w:r>
              <w:rPr>
                <w:lang w:val="en-GB"/>
              </w:rPr>
              <w:t xml:space="preserve"> </w:t>
            </w:r>
          </w:p>
        </w:tc>
      </w:tr>
      <w:tr w:rsidR="003250E9" w:rsidRPr="00636A36" w14:paraId="43D04A02"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16039E1B" w14:textId="5C692D39" w:rsidR="003250E9" w:rsidRPr="00C14CF2" w:rsidRDefault="00C84FB4" w:rsidP="003250E9">
            <w:pPr>
              <w:pStyle w:val="TabelleStandard"/>
              <w:keepNext/>
            </w:pPr>
            <w:r>
              <w:t>Nick Demerse</w:t>
            </w:r>
          </w:p>
        </w:tc>
        <w:tc>
          <w:tcPr>
            <w:tcW w:w="7229" w:type="dxa"/>
            <w:tcBorders>
              <w:top w:val="single" w:sz="4" w:space="0" w:color="auto"/>
              <w:left w:val="single" w:sz="4" w:space="0" w:color="auto"/>
              <w:bottom w:val="single" w:sz="4" w:space="0" w:color="auto"/>
              <w:right w:val="single" w:sz="4" w:space="0" w:color="auto"/>
            </w:tcBorders>
          </w:tcPr>
          <w:p w14:paraId="23D52A9B" w14:textId="4CAF9368" w:rsidR="003250E9" w:rsidRPr="00636A36" w:rsidRDefault="00C84FB4" w:rsidP="003250E9">
            <w:pPr>
              <w:pStyle w:val="TabelleStandard"/>
              <w:keepNext/>
              <w:rPr>
                <w:lang w:val="en-GB"/>
              </w:rPr>
            </w:pPr>
            <w:r>
              <w:rPr>
                <w:lang w:val="en-GB"/>
              </w:rPr>
              <w:t>Backend (Display tickets page + Refund page)</w:t>
            </w:r>
          </w:p>
        </w:tc>
      </w:tr>
      <w:tr w:rsidR="003250E9" w:rsidRPr="00636A36" w14:paraId="1F93D97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28B4166E"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1FCD3C6D" w14:textId="77777777" w:rsidR="003250E9" w:rsidRPr="00636A36" w:rsidRDefault="00146D45" w:rsidP="003250E9">
            <w:pPr>
              <w:pStyle w:val="TabelleStandard"/>
              <w:keepNext/>
              <w:rPr>
                <w:lang w:val="en-GB"/>
              </w:rPr>
            </w:pPr>
            <w:commentRangeStart w:id="33"/>
            <w:commentRangeEnd w:id="33"/>
            <w:r>
              <w:rPr>
                <w:rStyle w:val="CommentReference"/>
              </w:rPr>
              <w:commentReference w:id="33"/>
            </w:r>
          </w:p>
        </w:tc>
      </w:tr>
      <w:tr w:rsidR="003250E9" w:rsidRPr="00636A36" w14:paraId="37C6B8E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60BA3F3"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79D4758" w14:textId="77777777" w:rsidR="003250E9" w:rsidRPr="00636A36" w:rsidRDefault="003250E9" w:rsidP="003250E9">
            <w:pPr>
              <w:pStyle w:val="TabelleStandard"/>
              <w:keepNext/>
              <w:rPr>
                <w:lang w:val="en-GB"/>
              </w:rPr>
            </w:pPr>
          </w:p>
        </w:tc>
      </w:tr>
      <w:tr w:rsidR="003250E9" w:rsidRPr="00636A36" w14:paraId="1309903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5DB18AFB"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F2D9712" w14:textId="77777777" w:rsidR="003250E9" w:rsidRPr="00636A36" w:rsidRDefault="003250E9" w:rsidP="003250E9">
            <w:pPr>
              <w:pStyle w:val="TabelleStandard"/>
              <w:keepNext/>
              <w:rPr>
                <w:lang w:val="en-GB"/>
              </w:rPr>
            </w:pPr>
          </w:p>
        </w:tc>
      </w:tr>
      <w:tr w:rsidR="003250E9" w:rsidRPr="00636A36" w14:paraId="5489C72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70EE5F6D" w14:textId="77777777" w:rsidR="003250E9" w:rsidRPr="00636A36" w:rsidRDefault="00146D45" w:rsidP="003250E9">
            <w:pPr>
              <w:pStyle w:val="TabelleStandard"/>
              <w:keepNext/>
              <w:rPr>
                <w:lang w:val="en-GB"/>
              </w:rPr>
            </w:pPr>
            <w:commentRangeStart w:id="34"/>
            <w:commentRangeEnd w:id="34"/>
            <w:r>
              <w:rPr>
                <w:rStyle w:val="CommentReference"/>
              </w:rPr>
              <w:commentReference w:id="34"/>
            </w:r>
          </w:p>
        </w:tc>
        <w:tc>
          <w:tcPr>
            <w:tcW w:w="7229" w:type="dxa"/>
            <w:tcBorders>
              <w:top w:val="single" w:sz="4" w:space="0" w:color="auto"/>
              <w:left w:val="single" w:sz="4" w:space="0" w:color="auto"/>
              <w:bottom w:val="single" w:sz="4" w:space="0" w:color="auto"/>
              <w:right w:val="single" w:sz="4" w:space="0" w:color="auto"/>
            </w:tcBorders>
          </w:tcPr>
          <w:p w14:paraId="03CFC373" w14:textId="77777777" w:rsidR="003250E9" w:rsidRPr="00636A36" w:rsidRDefault="003250E9" w:rsidP="003250E9">
            <w:pPr>
              <w:pStyle w:val="TabelleStandard"/>
              <w:keepNext/>
              <w:rPr>
                <w:lang w:val="en-GB"/>
              </w:rPr>
            </w:pPr>
          </w:p>
        </w:tc>
      </w:tr>
    </w:tbl>
    <w:p w14:paraId="44A9FBBC" w14:textId="77777777" w:rsidR="00174070" w:rsidRPr="00636A36" w:rsidRDefault="00174070" w:rsidP="00174070">
      <w:pPr>
        <w:pStyle w:val="Text"/>
        <w:rPr>
          <w:lang w:val="en-GB"/>
        </w:rPr>
      </w:pPr>
    </w:p>
    <w:p w14:paraId="482B2999" w14:textId="77777777" w:rsidR="00174070" w:rsidRPr="00CA1FB2" w:rsidRDefault="00174070" w:rsidP="00174070">
      <w:pPr>
        <w:pStyle w:val="Text"/>
        <w:keepNext/>
        <w:rPr>
          <w:lang w:val="en-US"/>
        </w:rPr>
      </w:pPr>
    </w:p>
    <w:p w14:paraId="4A6CACCD" w14:textId="07B68B02" w:rsidR="006107C8" w:rsidRPr="008E6AEB" w:rsidRDefault="00675D5C" w:rsidP="008E6AEB">
      <w:pPr>
        <w:pStyle w:val="Heading1"/>
        <w:numPr>
          <w:ilvl w:val="0"/>
          <w:numId w:val="0"/>
        </w:numPr>
        <w:rPr>
          <w:color w:val="000000"/>
          <w:sz w:val="20"/>
          <w:szCs w:val="20"/>
          <w:lang w:val="en-GB"/>
        </w:rPr>
      </w:pPr>
      <w:r>
        <w:rPr>
          <w:lang w:val="en-GB"/>
        </w:rPr>
        <w:br w:type="page"/>
      </w:r>
      <w:r w:rsidR="000114D9" w:rsidRPr="00675D5C">
        <w:rPr>
          <w:color w:val="000000"/>
        </w:rPr>
        <w:lastRenderedPageBreak/>
        <w:t xml:space="preserve"> </w:t>
      </w:r>
    </w:p>
    <w:p w14:paraId="462E222B" w14:textId="77777777" w:rsidR="00780693" w:rsidRPr="000602FD" w:rsidRDefault="00780693" w:rsidP="00780693">
      <w:pPr>
        <w:pStyle w:val="Heading1"/>
        <w:tabs>
          <w:tab w:val="clear" w:pos="716"/>
        </w:tabs>
        <w:rPr>
          <w:lang w:val="en-US"/>
        </w:rPr>
      </w:pPr>
      <w:bookmarkStart w:id="35" w:name="_Toc178954788"/>
      <w:r w:rsidRPr="000602FD">
        <w:rPr>
          <w:lang w:val="en-US"/>
        </w:rPr>
        <w:t>Project startup</w:t>
      </w:r>
      <w:bookmarkEnd w:id="35"/>
    </w:p>
    <w:p w14:paraId="54206D93" w14:textId="520C05C1" w:rsidR="003F563E" w:rsidRPr="000602FD" w:rsidRDefault="00780693" w:rsidP="00780693">
      <w:pPr>
        <w:pStyle w:val="Text"/>
        <w:keepNext/>
        <w:rPr>
          <w:lang w:val="en-US"/>
        </w:rPr>
      </w:pPr>
      <w:r w:rsidRPr="000602FD">
        <w:rPr>
          <w:lang w:val="en-US"/>
        </w:rPr>
        <w:t>The project is deemed starte</w:t>
      </w:r>
      <w:r w:rsidR="00642BAB">
        <w:rPr>
          <w:lang w:val="en-US"/>
        </w:rPr>
        <w:t>d with the following signatures: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780693" w:rsidRPr="000602FD" w14:paraId="1096F76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52276B6" w14:textId="77777777" w:rsidR="00780693" w:rsidRPr="000602FD" w:rsidRDefault="00780693" w:rsidP="00F375E5">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2631090C" w14:textId="77777777" w:rsidR="00780693" w:rsidRPr="000602FD" w:rsidRDefault="00144BE1" w:rsidP="00F375E5">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234DE89" w14:textId="77777777" w:rsidR="00780693" w:rsidRPr="000602FD" w:rsidRDefault="00144BE1" w:rsidP="00F375E5">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014A0B0F" w14:textId="77777777" w:rsidR="00780693" w:rsidRPr="000602FD" w:rsidRDefault="00780693" w:rsidP="00F375E5">
            <w:pPr>
              <w:pStyle w:val="Tabelleberschrift"/>
              <w:keepNext/>
              <w:spacing w:line="20" w:lineRule="atLeast"/>
              <w:rPr>
                <w:lang w:val="en-US"/>
              </w:rPr>
            </w:pPr>
            <w:r w:rsidRPr="000602FD">
              <w:rPr>
                <w:lang w:val="en-US"/>
              </w:rPr>
              <w:t>Project manager</w:t>
            </w:r>
          </w:p>
        </w:tc>
      </w:tr>
      <w:tr w:rsidR="00780693" w:rsidRPr="000602FD" w14:paraId="48E9BE79"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0A9DB955" w14:textId="77777777" w:rsidR="00780693" w:rsidRPr="000602FD" w:rsidRDefault="00780693" w:rsidP="00F375E5">
            <w:pPr>
              <w:pStyle w:val="TabelleStandard"/>
              <w:keepNext/>
              <w:rPr>
                <w:lang w:val="en-US"/>
              </w:rPr>
            </w:pPr>
            <w:r w:rsidRPr="000602FD">
              <w:rPr>
                <w:lang w:val="en-US"/>
              </w:rPr>
              <w:t>Signature</w:t>
            </w:r>
          </w:p>
          <w:p w14:paraId="5FDBB679" w14:textId="77777777" w:rsidR="00780693" w:rsidRPr="000602FD" w:rsidRDefault="00780693" w:rsidP="00F375E5">
            <w:pPr>
              <w:pStyle w:val="TabelleStandard"/>
              <w:keepNext/>
              <w:rPr>
                <w:lang w:val="en-US"/>
              </w:rPr>
            </w:pPr>
          </w:p>
          <w:p w14:paraId="0AF4382F"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61C1460"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E4694A6"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44C15BC0" w14:textId="77777777" w:rsidR="00780693" w:rsidRPr="000602FD" w:rsidRDefault="00780693" w:rsidP="00F375E5">
            <w:pPr>
              <w:pStyle w:val="TabelleStandard"/>
              <w:keepNext/>
              <w:rPr>
                <w:lang w:val="en-US"/>
              </w:rPr>
            </w:pPr>
          </w:p>
        </w:tc>
      </w:tr>
      <w:tr w:rsidR="00780693" w:rsidRPr="000602FD" w14:paraId="703AE2F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4A3D0D1C"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232CCD41"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8CB078A"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6FECF333" w14:textId="77777777" w:rsidR="00780693" w:rsidRPr="000602FD" w:rsidRDefault="00780693" w:rsidP="00F375E5">
            <w:pPr>
              <w:keepNext/>
              <w:rPr>
                <w:lang w:val="en-US"/>
              </w:rPr>
            </w:pPr>
          </w:p>
        </w:tc>
      </w:tr>
      <w:tr w:rsidR="00780693" w:rsidRPr="000602FD" w14:paraId="36F0F017"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E21E5E4"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157D0C4F"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794DFA2D"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3F839B7D" w14:textId="77777777" w:rsidR="00780693" w:rsidRPr="000602FD" w:rsidRDefault="00780693" w:rsidP="00F375E5">
            <w:pPr>
              <w:keepNext/>
              <w:rPr>
                <w:lang w:val="en-US"/>
              </w:rPr>
            </w:pPr>
          </w:p>
        </w:tc>
      </w:tr>
    </w:tbl>
    <w:p w14:paraId="5437687D" w14:textId="77777777" w:rsidR="00780693" w:rsidRDefault="00780693" w:rsidP="00780693">
      <w:pPr>
        <w:pStyle w:val="Text"/>
        <w:rPr>
          <w:lang w:val="en-US"/>
        </w:rPr>
      </w:pPr>
    </w:p>
    <w:p w14:paraId="6CB05DD9" w14:textId="77777777" w:rsidR="00675D5C" w:rsidRDefault="00675D5C" w:rsidP="00780693">
      <w:pPr>
        <w:pStyle w:val="Text"/>
        <w:rPr>
          <w:lang w:val="en-US"/>
        </w:rPr>
      </w:pPr>
    </w:p>
    <w:p w14:paraId="450D30E3" w14:textId="77777777" w:rsidR="006107C8" w:rsidRDefault="006107C8" w:rsidP="00780693">
      <w:pPr>
        <w:pStyle w:val="Text"/>
        <w:rPr>
          <w:lang w:val="en-US"/>
        </w:rPr>
      </w:pPr>
    </w:p>
    <w:p w14:paraId="26195367" w14:textId="77777777" w:rsidR="006107C8" w:rsidRDefault="006107C8">
      <w:pPr>
        <w:spacing w:after="0"/>
        <w:rPr>
          <w:lang w:val="en-US"/>
        </w:rPr>
      </w:pPr>
      <w:r>
        <w:rPr>
          <w:lang w:val="en-US"/>
        </w:rPr>
        <w:br w:type="page"/>
      </w:r>
    </w:p>
    <w:p w14:paraId="34A14F37" w14:textId="77777777" w:rsidR="006107C8" w:rsidRDefault="006107C8" w:rsidP="00780693">
      <w:pPr>
        <w:pStyle w:val="Text"/>
        <w:rPr>
          <w:lang w:val="en-US"/>
        </w:rPr>
      </w:pPr>
    </w:p>
    <w:p w14:paraId="2B68BEAF" w14:textId="77777777" w:rsidR="008D3935" w:rsidRDefault="00780693" w:rsidP="00144BE1">
      <w:pPr>
        <w:pStyle w:val="Heading1"/>
      </w:pPr>
      <w:bookmarkStart w:id="36" w:name="_Toc178954789"/>
      <w:r w:rsidRPr="000602FD">
        <w:rPr>
          <w:lang w:val="en-US"/>
        </w:rPr>
        <w:t>Project end</w:t>
      </w:r>
      <w:bookmarkEnd w:id="36"/>
      <w:r w:rsidR="008D3935" w:rsidRPr="008D3935">
        <w:t xml:space="preserve"> </w:t>
      </w:r>
    </w:p>
    <w:p w14:paraId="6C6800E9" w14:textId="7CE4A683" w:rsidR="008D3935" w:rsidRPr="00910976" w:rsidRDefault="008D3935" w:rsidP="008D3935">
      <w:pPr>
        <w:pStyle w:val="Text"/>
        <w:rPr>
          <w:b/>
          <w:bCs/>
        </w:rPr>
      </w:pPr>
      <w:r>
        <w:rPr>
          <w:b/>
          <w:bCs/>
        </w:rPr>
        <w:t>Planned</w:t>
      </w:r>
      <w:r w:rsidRPr="00910976">
        <w:rPr>
          <w:b/>
          <w:bCs/>
        </w:rPr>
        <w:t xml:space="preserve"> </w:t>
      </w:r>
      <w:r w:rsidR="00642BAB">
        <w:rPr>
          <w:b/>
          <w:bCs/>
        </w:rPr>
        <w:t>p</w:t>
      </w:r>
      <w:r>
        <w:rPr>
          <w:b/>
          <w:bCs/>
        </w:rPr>
        <w:t>roject end</w:t>
      </w:r>
      <w:r w:rsidRPr="00910976">
        <w:rPr>
          <w:b/>
          <w:bCs/>
        </w:rPr>
        <w:t xml:space="preserve">: </w:t>
      </w:r>
      <w:r>
        <w:rPr>
          <w:b/>
          <w:bCs/>
        </w:rPr>
        <w:t xml:space="preserve"> </w:t>
      </w:r>
    </w:p>
    <w:tbl>
      <w:tblPr>
        <w:tblStyle w:val="TableGrid"/>
        <w:tblW w:w="2070" w:type="dxa"/>
        <w:tblInd w:w="108" w:type="dxa"/>
        <w:tblLook w:val="01E0" w:firstRow="1" w:lastRow="1" w:firstColumn="1" w:lastColumn="1" w:noHBand="0" w:noVBand="0"/>
      </w:tblPr>
      <w:tblGrid>
        <w:gridCol w:w="2070"/>
      </w:tblGrid>
      <w:tr w:rsidR="008D3935" w14:paraId="7A7880ED" w14:textId="77777777" w:rsidTr="00F375E5">
        <w:trPr>
          <w:tblHeader/>
        </w:trPr>
        <w:tc>
          <w:tcPr>
            <w:tcW w:w="2070" w:type="dxa"/>
            <w:shd w:val="clear" w:color="auto" w:fill="C0C0C0"/>
          </w:tcPr>
          <w:p w14:paraId="6CF7D378" w14:textId="77777777" w:rsidR="008D3935" w:rsidRDefault="008D3935" w:rsidP="00F375E5">
            <w:pPr>
              <w:pStyle w:val="Tabelleberschrift"/>
              <w:keepNext/>
            </w:pPr>
          </w:p>
        </w:tc>
      </w:tr>
    </w:tbl>
    <w:p w14:paraId="7BF6F84F" w14:textId="77777777" w:rsidR="00780693" w:rsidRPr="000602FD" w:rsidRDefault="00780693" w:rsidP="00780693">
      <w:pPr>
        <w:pStyle w:val="Heading2"/>
        <w:rPr>
          <w:lang w:val="en-US"/>
        </w:rPr>
      </w:pPr>
      <w:bookmarkStart w:id="37" w:name="_Toc178954790"/>
      <w:r w:rsidRPr="000602FD">
        <w:rPr>
          <w:lang w:val="en-US"/>
        </w:rPr>
        <w:t>Signatures for release</w:t>
      </w:r>
      <w:bookmarkEnd w:id="37"/>
    </w:p>
    <w:p w14:paraId="4CA0E469" w14:textId="77777777" w:rsidR="00780693" w:rsidRPr="000602FD" w:rsidRDefault="00780693" w:rsidP="00780693">
      <w:pPr>
        <w:pStyle w:val="Text"/>
        <w:keepNext/>
        <w:rPr>
          <w:lang w:val="en-US"/>
        </w:rPr>
      </w:pPr>
      <w:r w:rsidRPr="000602FD">
        <w:rPr>
          <w:lang w:val="en-US"/>
        </w:rPr>
        <w:t>The project manager is released with the signatures provided here foll</w:t>
      </w:r>
      <w:r w:rsidR="00642BAB">
        <w:rPr>
          <w:lang w:val="en-US"/>
        </w:rPr>
        <w:t>owing the project closing phase: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144BE1" w:rsidRPr="000602FD" w14:paraId="74810553"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36777C5" w14:textId="77777777" w:rsidR="00144BE1" w:rsidRPr="000602FD" w:rsidRDefault="00144BE1" w:rsidP="00144BE1">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36AA26C" w14:textId="77777777" w:rsidR="00144BE1" w:rsidRPr="000602FD" w:rsidRDefault="00144BE1" w:rsidP="00144BE1">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6CE5EB9D" w14:textId="77777777" w:rsidR="00144BE1" w:rsidRPr="000602FD" w:rsidRDefault="00144BE1" w:rsidP="00144BE1">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4B8CD2D5" w14:textId="77777777" w:rsidR="00144BE1" w:rsidRPr="000602FD" w:rsidRDefault="00144BE1" w:rsidP="00144BE1">
            <w:pPr>
              <w:pStyle w:val="Tabelleberschrift"/>
              <w:keepNext/>
              <w:spacing w:line="20" w:lineRule="atLeast"/>
              <w:rPr>
                <w:lang w:val="en-US"/>
              </w:rPr>
            </w:pPr>
            <w:r w:rsidRPr="000602FD">
              <w:rPr>
                <w:lang w:val="en-US"/>
              </w:rPr>
              <w:t>Project manager</w:t>
            </w:r>
          </w:p>
        </w:tc>
      </w:tr>
      <w:tr w:rsidR="00780693" w:rsidRPr="000602FD" w14:paraId="2CF010F7"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4B63A17" w14:textId="77777777" w:rsidR="00780693" w:rsidRPr="000602FD" w:rsidRDefault="00780693" w:rsidP="00F375E5">
            <w:pPr>
              <w:pStyle w:val="TabelleStandard"/>
              <w:keepNext/>
              <w:rPr>
                <w:lang w:val="en-US"/>
              </w:rPr>
            </w:pPr>
            <w:r w:rsidRPr="000602FD">
              <w:rPr>
                <w:lang w:val="en-US"/>
              </w:rPr>
              <w:t>Signature</w:t>
            </w:r>
          </w:p>
          <w:p w14:paraId="2DDF3E6D" w14:textId="77777777" w:rsidR="00780693" w:rsidRPr="000602FD" w:rsidRDefault="00780693" w:rsidP="00F375E5">
            <w:pPr>
              <w:pStyle w:val="TabelleStandard"/>
              <w:keepNext/>
              <w:rPr>
                <w:lang w:val="en-US"/>
              </w:rPr>
            </w:pPr>
          </w:p>
          <w:p w14:paraId="686AACAB"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F6F0A7D"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41F24C9B"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07719F11" w14:textId="77777777" w:rsidR="00780693" w:rsidRPr="000602FD" w:rsidRDefault="00780693" w:rsidP="00F375E5">
            <w:pPr>
              <w:pStyle w:val="TabelleStandard"/>
              <w:keepNext/>
              <w:rPr>
                <w:lang w:val="en-US"/>
              </w:rPr>
            </w:pPr>
          </w:p>
        </w:tc>
      </w:tr>
      <w:tr w:rsidR="00780693" w:rsidRPr="000602FD" w14:paraId="724EF8BD"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0C799A4"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545DEE1C"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3284979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3B85985" w14:textId="77777777" w:rsidR="00780693" w:rsidRPr="000602FD" w:rsidRDefault="00780693" w:rsidP="00F375E5">
            <w:pPr>
              <w:keepNext/>
              <w:rPr>
                <w:lang w:val="en-US"/>
              </w:rPr>
            </w:pPr>
          </w:p>
        </w:tc>
      </w:tr>
      <w:tr w:rsidR="00780693" w:rsidRPr="000602FD" w14:paraId="51104E81"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AA9580E"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2DA3F26B"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597CAD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B4D5706" w14:textId="77777777" w:rsidR="00780693" w:rsidRPr="000602FD" w:rsidRDefault="00780693" w:rsidP="00F375E5">
            <w:pPr>
              <w:keepNext/>
              <w:rPr>
                <w:lang w:val="en-US"/>
              </w:rPr>
            </w:pPr>
          </w:p>
        </w:tc>
      </w:tr>
    </w:tbl>
    <w:p w14:paraId="79A09615" w14:textId="77777777" w:rsidR="00780693" w:rsidRPr="000602FD" w:rsidRDefault="00780693" w:rsidP="00780693">
      <w:pPr>
        <w:pStyle w:val="Text"/>
        <w:rPr>
          <w:lang w:val="en-US"/>
        </w:rPr>
      </w:pPr>
    </w:p>
    <w:p w14:paraId="09D523CE" w14:textId="4DAEFE9D" w:rsidR="00780693" w:rsidRPr="000602FD" w:rsidRDefault="00780693" w:rsidP="0002769D">
      <w:pPr>
        <w:pStyle w:val="Text"/>
        <w:rPr>
          <w:lang w:val="en-US"/>
        </w:rPr>
      </w:pPr>
    </w:p>
    <w:sectPr w:rsidR="00780693" w:rsidRPr="000602FD" w:rsidSect="00587F05">
      <w:headerReference w:type="default" r:id="rId12"/>
      <w:footerReference w:type="default" r:id="rId13"/>
      <w:pgSz w:w="11907" w:h="16840" w:code="9"/>
      <w:pgMar w:top="1412" w:right="1412" w:bottom="1140" w:left="1412"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esar Lopez Castellanos" w:date="2024-11-07T23:57:00Z" w:initials="CL">
    <w:p w14:paraId="4A6CBD88" w14:textId="77777777" w:rsidR="00EA6DEA" w:rsidRDefault="00EA6DEA" w:rsidP="00EA6DEA">
      <w:pPr>
        <w:pStyle w:val="CommentText"/>
      </w:pPr>
      <w:r>
        <w:rPr>
          <w:rStyle w:val="CommentReference"/>
        </w:rPr>
        <w:annotationRef/>
      </w:r>
      <w:r>
        <w:t>Someone must be responsible for this document</w:t>
      </w:r>
    </w:p>
  </w:comment>
  <w:comment w:id="1" w:author="Cesar Lopez Castellanos" w:date="2024-11-07T23:58:00Z" w:initials="CL">
    <w:p w14:paraId="6DD7E18F" w14:textId="77777777" w:rsidR="00EA6DEA" w:rsidRDefault="00EA6DEA" w:rsidP="00EA6DEA">
      <w:pPr>
        <w:pStyle w:val="CommentText"/>
      </w:pPr>
      <w:r>
        <w:rPr>
          <w:rStyle w:val="CommentReference"/>
        </w:rPr>
        <w:annotationRef/>
      </w:r>
      <w:r>
        <w:t>Author cannot be empty, get it form the table above</w:t>
      </w:r>
    </w:p>
  </w:comment>
  <w:comment w:id="2" w:author="Cesar Lopez Castellanos" w:date="2024-11-07T23:58:00Z" w:initials="CL">
    <w:p w14:paraId="4E413E15" w14:textId="77777777" w:rsidR="00EA6DEA" w:rsidRDefault="00EA6DEA" w:rsidP="00EA6DEA">
      <w:pPr>
        <w:pStyle w:val="CommentText"/>
      </w:pPr>
      <w:r>
        <w:rPr>
          <w:rStyle w:val="CommentReference"/>
        </w:rPr>
        <w:annotationRef/>
      </w:r>
      <w:r>
        <w:t>Remove unused rows</w:t>
      </w:r>
    </w:p>
  </w:comment>
  <w:comment w:id="6" w:author="Cesar Lopez Castellanos" w:date="2024-11-09T01:13:00Z" w:initials="CL">
    <w:p w14:paraId="2CC64F6B" w14:textId="77777777" w:rsidR="009E0753" w:rsidRDefault="009E0753" w:rsidP="009E0753">
      <w:pPr>
        <w:pStyle w:val="CommentText"/>
      </w:pPr>
      <w:r>
        <w:rPr>
          <w:rStyle w:val="CommentReference"/>
        </w:rPr>
        <w:annotationRef/>
      </w:r>
      <w:r>
        <w:t xml:space="preserve">Good idea, you can expand it more. Elaborate on what the problem is, how it impacts the company. Then introduce your solution and explain in what way it addressed the company’s problem </w:t>
      </w:r>
    </w:p>
  </w:comment>
  <w:comment w:id="9" w:author="Cesar Lopez Castellanos" w:date="2024-11-09T01:24:00Z" w:initials="CL">
    <w:p w14:paraId="669DF76A" w14:textId="77777777" w:rsidR="00266C59" w:rsidRDefault="00266C59" w:rsidP="00266C59">
      <w:pPr>
        <w:pStyle w:val="CommentText"/>
      </w:pPr>
      <w:r>
        <w:rPr>
          <w:rStyle w:val="CommentReference"/>
        </w:rPr>
        <w:annotationRef/>
      </w:r>
      <w:r>
        <w:t>What do you want to achieve by putting effort in creating this web app? Some good ideas here</w:t>
      </w:r>
    </w:p>
  </w:comment>
  <w:comment w:id="25" w:author="Cesar Lopez Castellanos" w:date="2024-11-09T01:27:00Z" w:initials="CL">
    <w:p w14:paraId="398D2D0A" w14:textId="77777777" w:rsidR="00146D45" w:rsidRDefault="00146D45" w:rsidP="00146D45">
      <w:pPr>
        <w:pStyle w:val="CommentText"/>
      </w:pPr>
      <w:r>
        <w:rPr>
          <w:rStyle w:val="CommentReference"/>
        </w:rPr>
        <w:annotationRef/>
      </w:r>
      <w:r>
        <w:t>Without even one?</w:t>
      </w:r>
    </w:p>
  </w:comment>
  <w:comment w:id="26" w:author="Cesar Lopez Castellanos" w:date="2024-11-09T01:27:00Z" w:initials="CL">
    <w:p w14:paraId="327A30A7" w14:textId="77777777" w:rsidR="00146D45" w:rsidRDefault="00146D45" w:rsidP="00146D45">
      <w:pPr>
        <w:pStyle w:val="CommentText"/>
      </w:pPr>
      <w:r>
        <w:rPr>
          <w:rStyle w:val="CommentReference"/>
        </w:rPr>
        <w:annotationRef/>
      </w:r>
      <w:r>
        <w:t>Not even 1 week</w:t>
      </w:r>
    </w:p>
  </w:comment>
  <w:comment w:id="31" w:author="Cesar Lopez Castellanos" w:date="2024-11-09T01:29:00Z" w:initials="CL">
    <w:p w14:paraId="4AA1DDB6" w14:textId="77777777" w:rsidR="00146D45" w:rsidRDefault="00146D45" w:rsidP="00146D45">
      <w:pPr>
        <w:pStyle w:val="CommentText"/>
      </w:pPr>
      <w:r>
        <w:rPr>
          <w:rStyle w:val="CommentReference"/>
        </w:rPr>
        <w:annotationRef/>
      </w:r>
      <w:r>
        <w:t>You can find multiple causes for this. This one (fixed) and the one above work, not the other two. What could happen that would not allow you to complete this project?</w:t>
      </w:r>
    </w:p>
  </w:comment>
  <w:comment w:id="33" w:author="Cesar Lopez Castellanos" w:date="2024-11-09T01:30:00Z" w:initials="CL">
    <w:p w14:paraId="2721E1E4" w14:textId="77777777" w:rsidR="00146D45" w:rsidRDefault="00146D45" w:rsidP="00146D45">
      <w:pPr>
        <w:pStyle w:val="CommentText"/>
      </w:pPr>
      <w:r>
        <w:rPr>
          <w:rStyle w:val="CommentReference"/>
        </w:rPr>
        <w:annotationRef/>
      </w:r>
      <w:r>
        <w:t>You need to add me</w:t>
      </w:r>
    </w:p>
  </w:comment>
  <w:comment w:id="34" w:author="Cesar Lopez Castellanos" w:date="2024-11-09T01:29:00Z" w:initials="CL">
    <w:p w14:paraId="40316D4B" w14:textId="3FA24EAA" w:rsidR="00146D45" w:rsidRDefault="00146D45" w:rsidP="00146D45">
      <w:pPr>
        <w:pStyle w:val="CommentText"/>
      </w:pPr>
      <w:r>
        <w:rPr>
          <w:rStyle w:val="CommentReference"/>
        </w:rPr>
        <w:annotationRef/>
      </w:r>
      <w:r>
        <w:t>Remove unused rows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6CBD88" w15:done="0"/>
  <w15:commentEx w15:paraId="6DD7E18F" w15:done="0"/>
  <w15:commentEx w15:paraId="4E413E15" w15:done="0"/>
  <w15:commentEx w15:paraId="2CC64F6B" w15:done="0"/>
  <w15:commentEx w15:paraId="669DF76A" w15:done="0"/>
  <w15:commentEx w15:paraId="398D2D0A" w15:done="0"/>
  <w15:commentEx w15:paraId="327A30A7" w15:done="0"/>
  <w15:commentEx w15:paraId="4AA1DDB6" w15:done="0"/>
  <w15:commentEx w15:paraId="2721E1E4" w15:done="0"/>
  <w15:commentEx w15:paraId="40316D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35879C" w16cex:dateUtc="2024-11-08T07:57:00Z"/>
  <w16cex:commentExtensible w16cex:durableId="6DF8B11C" w16cex:dateUtc="2024-11-08T07:58:00Z"/>
  <w16cex:commentExtensible w16cex:durableId="43584A71" w16cex:dateUtc="2024-11-08T07:58:00Z"/>
  <w16cex:commentExtensible w16cex:durableId="1CB51B6C" w16cex:dateUtc="2024-11-09T09:13:00Z"/>
  <w16cex:commentExtensible w16cex:durableId="5637FCFC" w16cex:dateUtc="2024-11-09T09:24:00Z"/>
  <w16cex:commentExtensible w16cex:durableId="26771229" w16cex:dateUtc="2024-11-09T09:27:00Z"/>
  <w16cex:commentExtensible w16cex:durableId="282E215B" w16cex:dateUtc="2024-11-09T09:27:00Z"/>
  <w16cex:commentExtensible w16cex:durableId="47E7C89C" w16cex:dateUtc="2024-11-09T09:29:00Z"/>
  <w16cex:commentExtensible w16cex:durableId="07BB0462" w16cex:dateUtc="2024-11-09T09:30:00Z"/>
  <w16cex:commentExtensible w16cex:durableId="22045011" w16cex:dateUtc="2024-11-09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6CBD88" w16cid:durableId="2135879C"/>
  <w16cid:commentId w16cid:paraId="6DD7E18F" w16cid:durableId="6DF8B11C"/>
  <w16cid:commentId w16cid:paraId="4E413E15" w16cid:durableId="43584A71"/>
  <w16cid:commentId w16cid:paraId="2CC64F6B" w16cid:durableId="1CB51B6C"/>
  <w16cid:commentId w16cid:paraId="669DF76A" w16cid:durableId="5637FCFC"/>
  <w16cid:commentId w16cid:paraId="398D2D0A" w16cid:durableId="26771229"/>
  <w16cid:commentId w16cid:paraId="327A30A7" w16cid:durableId="282E215B"/>
  <w16cid:commentId w16cid:paraId="4AA1DDB6" w16cid:durableId="47E7C89C"/>
  <w16cid:commentId w16cid:paraId="2721E1E4" w16cid:durableId="07BB0462"/>
  <w16cid:commentId w16cid:paraId="40316D4B" w16cid:durableId="220450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FCAC8" w14:textId="77777777" w:rsidR="00D63637" w:rsidRDefault="00D63637">
      <w:r>
        <w:separator/>
      </w:r>
    </w:p>
  </w:endnote>
  <w:endnote w:type="continuationSeparator" w:id="0">
    <w:p w14:paraId="54598185" w14:textId="77777777" w:rsidR="00D63637" w:rsidRDefault="00D63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36981" w14:textId="690B6788" w:rsidR="00587F05" w:rsidRPr="00381674" w:rsidRDefault="00587F05">
    <w:pPr>
      <w:pStyle w:val="Footer"/>
      <w:tabs>
        <w:tab w:val="clear" w:pos="4536"/>
        <w:tab w:val="right" w:pos="14317"/>
      </w:tabs>
      <w:rPr>
        <w:lang w:val="en-GB"/>
      </w:rPr>
    </w:pPr>
    <w:r w:rsidRPr="00381674">
      <w:rPr>
        <w:noProof/>
        <w:lang w:val="en-GB"/>
      </w:rPr>
      <w:t>File name:</w:t>
    </w:r>
    <w:r w:rsidRPr="00381674">
      <w:rPr>
        <w:lang w:val="en-GB"/>
      </w:rPr>
      <w:t xml:space="preserve"> </w:t>
    </w:r>
    <w:r>
      <w:fldChar w:fldCharType="begin"/>
    </w:r>
    <w:r w:rsidRPr="00381674">
      <w:rPr>
        <w:lang w:val="en-GB"/>
      </w:rPr>
      <w:instrText xml:space="preserve"> FILENAME   \* MERGEFORMAT </w:instrText>
    </w:r>
    <w:r>
      <w:fldChar w:fldCharType="separate"/>
    </w:r>
    <w:r w:rsidR="00545E28">
      <w:rPr>
        <w:noProof/>
        <w:lang w:val="en-GB"/>
      </w:rPr>
      <w:t>Project Charter.docx</w:t>
    </w:r>
    <w:r>
      <w:fldChar w:fldCharType="end"/>
    </w:r>
    <w:r w:rsidRPr="00381674">
      <w:rPr>
        <w:lang w:val="en-GB"/>
      </w:rPr>
      <w:tab/>
    </w:r>
    <w:r w:rsidRPr="00381674">
      <w:rPr>
        <w:noProof/>
        <w:lang w:val="en-GB"/>
      </w:rPr>
      <w:t xml:space="preserve">Page </w:t>
    </w:r>
    <w:r>
      <w:rPr>
        <w:noProof/>
      </w:rPr>
      <w:fldChar w:fldCharType="begin"/>
    </w:r>
    <w:r w:rsidRPr="00381674">
      <w:rPr>
        <w:noProof/>
        <w:lang w:val="en-GB"/>
      </w:rPr>
      <w:instrText xml:space="preserve"> PAGE </w:instrText>
    </w:r>
    <w:r>
      <w:rPr>
        <w:noProof/>
      </w:rPr>
      <w:fldChar w:fldCharType="separate"/>
    </w:r>
    <w:r w:rsidR="008137E2">
      <w:rPr>
        <w:noProof/>
        <w:lang w:val="en-GB"/>
      </w:rPr>
      <w:t>14</w:t>
    </w:r>
    <w:r>
      <w:rPr>
        <w:noProof/>
      </w:rPr>
      <w:fldChar w:fldCharType="end"/>
    </w:r>
    <w:r w:rsidRPr="00381674">
      <w:rPr>
        <w:noProof/>
        <w:lang w:val="en-GB"/>
      </w:rPr>
      <w:t xml:space="preserve"> of </w:t>
    </w:r>
    <w:r>
      <w:rPr>
        <w:noProof/>
      </w:rPr>
      <w:fldChar w:fldCharType="begin"/>
    </w:r>
    <w:r w:rsidRPr="00381674">
      <w:rPr>
        <w:noProof/>
        <w:lang w:val="en-GB"/>
      </w:rPr>
      <w:instrText xml:space="preserve"> NUMPAGES </w:instrText>
    </w:r>
    <w:r>
      <w:rPr>
        <w:noProof/>
      </w:rPr>
      <w:fldChar w:fldCharType="separate"/>
    </w:r>
    <w:r w:rsidR="008137E2">
      <w:rPr>
        <w:noProof/>
        <w:lang w:val="en-GB"/>
      </w:rPr>
      <w:t>14</w:t>
    </w:r>
    <w:r>
      <w:rPr>
        <w:noProof/>
      </w:rPr>
      <w:fldChar w:fldCharType="end"/>
    </w:r>
    <w:r w:rsidRPr="00381674">
      <w:rPr>
        <w:noProof/>
        <w:lang w:val="en-GB"/>
      </w:rPr>
      <w:br/>
      <w:t xml:space="preserve">Print date </w:t>
    </w:r>
    <w:r>
      <w:rPr>
        <w:noProof/>
      </w:rPr>
      <w:fldChar w:fldCharType="begin"/>
    </w:r>
    <w:r>
      <w:rPr>
        <w:noProof/>
      </w:rPr>
      <w:instrText xml:space="preserve"> DATE  \@ "dd.MM.yy"  \* MERGEFORMAT </w:instrText>
    </w:r>
    <w:r>
      <w:rPr>
        <w:noProof/>
      </w:rPr>
      <w:fldChar w:fldCharType="separate"/>
    </w:r>
    <w:r w:rsidR="00EA6DEA">
      <w:rPr>
        <w:noProof/>
      </w:rPr>
      <w:t>07.11.24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B9919" w14:textId="77777777" w:rsidR="00D63637" w:rsidRDefault="00D63637">
      <w:r>
        <w:separator/>
      </w:r>
    </w:p>
  </w:footnote>
  <w:footnote w:type="continuationSeparator" w:id="0">
    <w:p w14:paraId="50B5BE26" w14:textId="77777777" w:rsidR="00D63637" w:rsidRDefault="00D63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1E0" w:firstRow="1" w:lastRow="1" w:firstColumn="1" w:lastColumn="1" w:noHBand="0" w:noVBand="0"/>
    </w:tblPr>
    <w:tblGrid>
      <w:gridCol w:w="1372"/>
      <w:gridCol w:w="6283"/>
      <w:gridCol w:w="1417"/>
    </w:tblGrid>
    <w:tr w:rsidR="00587F05" w14:paraId="5E08C278" w14:textId="77777777">
      <w:trPr>
        <w:trHeight w:hRule="exact" w:val="567"/>
      </w:trPr>
      <w:tc>
        <w:tcPr>
          <w:tcW w:w="1372" w:type="dxa"/>
        </w:tcPr>
        <w:p w14:paraId="4B790014" w14:textId="77777777" w:rsidR="00587F05" w:rsidRDefault="00587F05">
          <w:pPr>
            <w:ind w:left="-108" w:right="34"/>
          </w:pPr>
        </w:p>
      </w:tc>
      <w:tc>
        <w:tcPr>
          <w:tcW w:w="6283" w:type="dxa"/>
          <w:vAlign w:val="center"/>
        </w:tcPr>
        <w:p w14:paraId="7C04CF49" w14:textId="77777777" w:rsidR="00587F05" w:rsidRDefault="0087510F">
          <w:pPr>
            <w:pStyle w:val="Header"/>
          </w:pPr>
          <w:fldSimple w:instr=" SUBJECT   \* MERGEFORMAT ">
            <w:r>
              <w:t>Project Name</w:t>
            </w:r>
          </w:fldSimple>
          <w:r w:rsidR="00587F05">
            <w:t xml:space="preserve">: </w:t>
          </w:r>
          <w:fldSimple w:instr=" TITLE   \* MERGEFORMAT ">
            <w:r>
              <w:t>Project Charter</w:t>
            </w:r>
          </w:fldSimple>
        </w:p>
      </w:tc>
      <w:tc>
        <w:tcPr>
          <w:tcW w:w="1417" w:type="dxa"/>
        </w:tcPr>
        <w:p w14:paraId="5F91236C" w14:textId="416B862D" w:rsidR="00587F05" w:rsidRDefault="00587F05" w:rsidP="00A8517F">
          <w:pPr>
            <w:spacing w:after="240"/>
          </w:pPr>
        </w:p>
      </w:tc>
    </w:tr>
    <w:tr w:rsidR="00587F05" w14:paraId="12BBAF05" w14:textId="77777777">
      <w:trPr>
        <w:trHeight w:hRule="exact" w:val="83"/>
      </w:trPr>
      <w:tc>
        <w:tcPr>
          <w:tcW w:w="1372" w:type="dxa"/>
          <w:tcBorders>
            <w:bottom w:val="single" w:sz="24" w:space="0" w:color="C0C0C0"/>
          </w:tcBorders>
          <w:vAlign w:val="center"/>
        </w:tcPr>
        <w:p w14:paraId="11196670" w14:textId="77777777" w:rsidR="00587F05" w:rsidRDefault="00587F05">
          <w:pPr>
            <w:spacing w:after="240"/>
            <w:ind w:firstLine="708"/>
            <w:rPr>
              <w:noProof/>
              <w:sz w:val="2"/>
              <w:szCs w:val="2"/>
              <w:lang w:val="en-US"/>
            </w:rPr>
          </w:pPr>
        </w:p>
      </w:tc>
      <w:tc>
        <w:tcPr>
          <w:tcW w:w="6283" w:type="dxa"/>
          <w:tcBorders>
            <w:bottom w:val="single" w:sz="24" w:space="0" w:color="C0C0C0"/>
          </w:tcBorders>
          <w:vAlign w:val="center"/>
        </w:tcPr>
        <w:p w14:paraId="167B9F4C" w14:textId="77777777" w:rsidR="00587F05" w:rsidRDefault="00587F05">
          <w:pPr>
            <w:jc w:val="center"/>
            <w:rPr>
              <w:sz w:val="2"/>
              <w:szCs w:val="2"/>
            </w:rPr>
          </w:pPr>
        </w:p>
      </w:tc>
      <w:tc>
        <w:tcPr>
          <w:tcW w:w="1417" w:type="dxa"/>
          <w:tcBorders>
            <w:bottom w:val="single" w:sz="24" w:space="0" w:color="C0C0C0"/>
          </w:tcBorders>
        </w:tcPr>
        <w:p w14:paraId="1F9ADA76" w14:textId="77777777" w:rsidR="00587F05" w:rsidRDefault="00587F05">
          <w:pPr>
            <w:spacing w:after="240"/>
            <w:rPr>
              <w:sz w:val="2"/>
              <w:szCs w:val="2"/>
            </w:rPr>
          </w:pPr>
        </w:p>
      </w:tc>
    </w:tr>
  </w:tbl>
  <w:p w14:paraId="4536179A" w14:textId="77777777" w:rsidR="00587F05" w:rsidRDefault="00587F0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multilevel"/>
    <w:tmpl w:val="41DCF44E"/>
    <w:lvl w:ilvl="0">
      <w:start w:val="1"/>
      <w:numFmt w:val="decimal"/>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FFFFF7D"/>
    <w:multiLevelType w:val="multilevel"/>
    <w:tmpl w:val="456EF7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B9C2DECC"/>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6C404F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4A6A4F86"/>
    <w:lvl w:ilvl="0">
      <w:start w:val="1"/>
      <w:numFmt w:val="bullet"/>
      <w:lvlText w:val=""/>
      <w:lvlJc w:val="left"/>
      <w:pPr>
        <w:tabs>
          <w:tab w:val="num" w:pos="1492"/>
        </w:tabs>
        <w:ind w:left="1492"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F5E77B8"/>
    <w:lvl w:ilvl="0">
      <w:start w:val="1"/>
      <w:numFmt w:val="bullet"/>
      <w:lvlText w:val=""/>
      <w:lvlJc w:val="left"/>
      <w:pPr>
        <w:tabs>
          <w:tab w:val="num" w:pos="1209"/>
        </w:tabs>
        <w:ind w:left="1209"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C680D42"/>
    <w:lvl w:ilvl="0">
      <w:start w:val="1"/>
      <w:numFmt w:val="bullet"/>
      <w:lvlText w:val=""/>
      <w:lvlJc w:val="left"/>
      <w:pPr>
        <w:tabs>
          <w:tab w:val="num" w:pos="926"/>
        </w:tabs>
        <w:ind w:left="926"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B65C834A"/>
    <w:lvl w:ilvl="0">
      <w:start w:val="1"/>
      <w:numFmt w:val="bullet"/>
      <w:lvlText w:val=""/>
      <w:lvlJc w:val="left"/>
      <w:pPr>
        <w:tabs>
          <w:tab w:val="num" w:pos="643"/>
        </w:tabs>
        <w:ind w:left="643"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4A92335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686C8E18"/>
    <w:lvl w:ilvl="0">
      <w:start w:val="1"/>
      <w:numFmt w:val="bullet"/>
      <w:lvlText w:val=""/>
      <w:lvlJc w:val="left"/>
      <w:pPr>
        <w:tabs>
          <w:tab w:val="num" w:pos="360"/>
        </w:tabs>
        <w:ind w:left="36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6E10F19"/>
    <w:multiLevelType w:val="multilevel"/>
    <w:tmpl w:val="2250BDC0"/>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0E40645D"/>
    <w:multiLevelType w:val="multilevel"/>
    <w:tmpl w:val="6AF22D0A"/>
    <w:lvl w:ilvl="0">
      <w:start w:val="1"/>
      <w:numFmt w:val="upperRoman"/>
      <w:lvlText w:val="%1."/>
      <w:lvlJc w:val="left"/>
      <w:pPr>
        <w:tabs>
          <w:tab w:val="num" w:pos="-360"/>
        </w:tabs>
        <w:ind w:left="-720"/>
      </w:pPr>
      <w:rPr>
        <w:rFonts w:hint="default"/>
      </w:rPr>
    </w:lvl>
    <w:lvl w:ilvl="1">
      <w:start w:val="1"/>
      <w:numFmt w:val="upperLetter"/>
      <w:pStyle w:val="berschrift1Anhang"/>
      <w:lvlText w:val="%2."/>
      <w:lvlJc w:val="left"/>
      <w:pPr>
        <w:tabs>
          <w:tab w:val="num"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2Anhang"/>
      <w:lvlText w:val="%2%3."/>
      <w:lvlJc w:val="left"/>
      <w:pPr>
        <w:tabs>
          <w:tab w:val="num" w:pos="1298"/>
        </w:tabs>
        <w:ind w:left="1298" w:hanging="578"/>
      </w:pPr>
      <w:rPr>
        <w:rFonts w:hint="default"/>
      </w:rPr>
    </w:lvl>
    <w:lvl w:ilvl="3">
      <w:start w:val="1"/>
      <w:numFmt w:val="lowerLetter"/>
      <w:lvlText w:val="%4)"/>
      <w:lvlJc w:val="left"/>
      <w:pPr>
        <w:tabs>
          <w:tab w:val="num" w:pos="1800"/>
        </w:tabs>
        <w:ind w:left="1440"/>
      </w:pPr>
      <w:rPr>
        <w:rFonts w:hint="default"/>
      </w:rPr>
    </w:lvl>
    <w:lvl w:ilvl="4">
      <w:start w:val="1"/>
      <w:numFmt w:val="decimal"/>
      <w:lvlText w:val="(%5)"/>
      <w:lvlJc w:val="left"/>
      <w:pPr>
        <w:tabs>
          <w:tab w:val="num" w:pos="2520"/>
        </w:tabs>
        <w:ind w:left="2160"/>
      </w:pPr>
      <w:rPr>
        <w:rFonts w:hint="default"/>
      </w:rPr>
    </w:lvl>
    <w:lvl w:ilvl="5">
      <w:start w:val="1"/>
      <w:numFmt w:val="lowerLetter"/>
      <w:lvlText w:val="(%6)"/>
      <w:lvlJc w:val="left"/>
      <w:pPr>
        <w:tabs>
          <w:tab w:val="num" w:pos="3240"/>
        </w:tabs>
        <w:ind w:left="2880"/>
      </w:pPr>
      <w:rPr>
        <w:rFonts w:hint="default"/>
      </w:rPr>
    </w:lvl>
    <w:lvl w:ilvl="6">
      <w:start w:val="1"/>
      <w:numFmt w:val="lowerRoman"/>
      <w:lvlText w:val="(%7)"/>
      <w:lvlJc w:val="left"/>
      <w:pPr>
        <w:tabs>
          <w:tab w:val="num" w:pos="3960"/>
        </w:tabs>
        <w:ind w:left="3600"/>
      </w:pPr>
      <w:rPr>
        <w:rFonts w:hint="default"/>
      </w:rPr>
    </w:lvl>
    <w:lvl w:ilvl="7">
      <w:start w:val="1"/>
      <w:numFmt w:val="lowerLetter"/>
      <w:lvlText w:val="(%8)"/>
      <w:lvlJc w:val="left"/>
      <w:pPr>
        <w:tabs>
          <w:tab w:val="num" w:pos="4680"/>
        </w:tabs>
        <w:ind w:left="4320"/>
      </w:pPr>
      <w:rPr>
        <w:rFonts w:hint="default"/>
      </w:rPr>
    </w:lvl>
    <w:lvl w:ilvl="8">
      <w:start w:val="1"/>
      <w:numFmt w:val="lowerRoman"/>
      <w:lvlText w:val="(%9)"/>
      <w:lvlJc w:val="left"/>
      <w:pPr>
        <w:tabs>
          <w:tab w:val="num" w:pos="5400"/>
        </w:tabs>
        <w:ind w:left="5040"/>
      </w:pPr>
      <w:rPr>
        <w:rFonts w:hint="default"/>
      </w:rPr>
    </w:lvl>
  </w:abstractNum>
  <w:num w:numId="1" w16cid:durableId="42368552">
    <w:abstractNumId w:val="10"/>
  </w:num>
  <w:num w:numId="2" w16cid:durableId="1672878098">
    <w:abstractNumId w:val="11"/>
  </w:num>
  <w:num w:numId="3" w16cid:durableId="190073817">
    <w:abstractNumId w:val="9"/>
  </w:num>
  <w:num w:numId="4" w16cid:durableId="237711373">
    <w:abstractNumId w:val="7"/>
  </w:num>
  <w:num w:numId="5" w16cid:durableId="1375890359">
    <w:abstractNumId w:val="6"/>
  </w:num>
  <w:num w:numId="6" w16cid:durableId="356204465">
    <w:abstractNumId w:val="5"/>
  </w:num>
  <w:num w:numId="7" w16cid:durableId="1727530807">
    <w:abstractNumId w:val="4"/>
  </w:num>
  <w:num w:numId="8" w16cid:durableId="627931403">
    <w:abstractNumId w:val="8"/>
  </w:num>
  <w:num w:numId="9" w16cid:durableId="312760807">
    <w:abstractNumId w:val="3"/>
  </w:num>
  <w:num w:numId="10" w16cid:durableId="768160425">
    <w:abstractNumId w:val="2"/>
  </w:num>
  <w:num w:numId="11" w16cid:durableId="525872919">
    <w:abstractNumId w:val="1"/>
  </w:num>
  <w:num w:numId="12" w16cid:durableId="1738091870">
    <w:abstractNumId w:val="0"/>
  </w:num>
  <w:num w:numId="13" w16cid:durableId="1303314701">
    <w:abstractNumId w:val="10"/>
  </w:num>
  <w:num w:numId="14" w16cid:durableId="8531542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932027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esar Lopez Castellanos">
    <w15:presenceInfo w15:providerId="AD" w15:userId="S::cesar.lopezcastellanos@kpu.ca::37795174-2904-4865-98d2-ba920d0d5c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0F"/>
    <w:rsid w:val="000114D9"/>
    <w:rsid w:val="00017197"/>
    <w:rsid w:val="00017EF2"/>
    <w:rsid w:val="000272E6"/>
    <w:rsid w:val="00027415"/>
    <w:rsid w:val="0002769D"/>
    <w:rsid w:val="000347C4"/>
    <w:rsid w:val="00040AFA"/>
    <w:rsid w:val="00041E9E"/>
    <w:rsid w:val="000424BE"/>
    <w:rsid w:val="00042A97"/>
    <w:rsid w:val="00051170"/>
    <w:rsid w:val="000515B5"/>
    <w:rsid w:val="00054E9E"/>
    <w:rsid w:val="000602FD"/>
    <w:rsid w:val="000759F0"/>
    <w:rsid w:val="00081ACA"/>
    <w:rsid w:val="0008216E"/>
    <w:rsid w:val="00082998"/>
    <w:rsid w:val="000847BE"/>
    <w:rsid w:val="000A1527"/>
    <w:rsid w:val="000A7899"/>
    <w:rsid w:val="000C3B1F"/>
    <w:rsid w:val="000C4DD2"/>
    <w:rsid w:val="000C5190"/>
    <w:rsid w:val="000C5E43"/>
    <w:rsid w:val="000D0633"/>
    <w:rsid w:val="000E3758"/>
    <w:rsid w:val="000F72D8"/>
    <w:rsid w:val="000F7851"/>
    <w:rsid w:val="00101805"/>
    <w:rsid w:val="0010209B"/>
    <w:rsid w:val="001069D6"/>
    <w:rsid w:val="00110932"/>
    <w:rsid w:val="001127DB"/>
    <w:rsid w:val="00131BD2"/>
    <w:rsid w:val="001342F6"/>
    <w:rsid w:val="001347AB"/>
    <w:rsid w:val="001402EB"/>
    <w:rsid w:val="00144BE1"/>
    <w:rsid w:val="00146D45"/>
    <w:rsid w:val="001524B1"/>
    <w:rsid w:val="0016332D"/>
    <w:rsid w:val="00163443"/>
    <w:rsid w:val="00170EEF"/>
    <w:rsid w:val="00171264"/>
    <w:rsid w:val="001731C8"/>
    <w:rsid w:val="00174070"/>
    <w:rsid w:val="00176138"/>
    <w:rsid w:val="0017616B"/>
    <w:rsid w:val="00181D76"/>
    <w:rsid w:val="00182B22"/>
    <w:rsid w:val="00185539"/>
    <w:rsid w:val="00196EB6"/>
    <w:rsid w:val="001A1BFC"/>
    <w:rsid w:val="001B709B"/>
    <w:rsid w:val="001D2DF1"/>
    <w:rsid w:val="001D3D29"/>
    <w:rsid w:val="001D69A7"/>
    <w:rsid w:val="001E2C38"/>
    <w:rsid w:val="001F1466"/>
    <w:rsid w:val="001F50C2"/>
    <w:rsid w:val="0020325E"/>
    <w:rsid w:val="00203CF1"/>
    <w:rsid w:val="002226EB"/>
    <w:rsid w:val="002253C7"/>
    <w:rsid w:val="002329F9"/>
    <w:rsid w:val="00235227"/>
    <w:rsid w:val="002367B4"/>
    <w:rsid w:val="00245632"/>
    <w:rsid w:val="0025053B"/>
    <w:rsid w:val="002578D2"/>
    <w:rsid w:val="00257C0B"/>
    <w:rsid w:val="002609CD"/>
    <w:rsid w:val="00266C59"/>
    <w:rsid w:val="0027410F"/>
    <w:rsid w:val="0027768E"/>
    <w:rsid w:val="00282579"/>
    <w:rsid w:val="00294FB9"/>
    <w:rsid w:val="00297FFB"/>
    <w:rsid w:val="002A1B47"/>
    <w:rsid w:val="002A36AF"/>
    <w:rsid w:val="002B23B7"/>
    <w:rsid w:val="002B30DC"/>
    <w:rsid w:val="002C3BB3"/>
    <w:rsid w:val="002C65C0"/>
    <w:rsid w:val="002D3DE1"/>
    <w:rsid w:val="002D6C89"/>
    <w:rsid w:val="002E2CE5"/>
    <w:rsid w:val="002E2D6A"/>
    <w:rsid w:val="002E7ADA"/>
    <w:rsid w:val="002F080A"/>
    <w:rsid w:val="00300180"/>
    <w:rsid w:val="00322141"/>
    <w:rsid w:val="003250E9"/>
    <w:rsid w:val="00330EB4"/>
    <w:rsid w:val="00332775"/>
    <w:rsid w:val="003375BB"/>
    <w:rsid w:val="003437BC"/>
    <w:rsid w:val="00351C1E"/>
    <w:rsid w:val="003533A3"/>
    <w:rsid w:val="00355132"/>
    <w:rsid w:val="00355F6F"/>
    <w:rsid w:val="00360A0C"/>
    <w:rsid w:val="00381674"/>
    <w:rsid w:val="003873DA"/>
    <w:rsid w:val="00391B28"/>
    <w:rsid w:val="0039506F"/>
    <w:rsid w:val="003A4C8E"/>
    <w:rsid w:val="003B3CF6"/>
    <w:rsid w:val="003C223A"/>
    <w:rsid w:val="003C6242"/>
    <w:rsid w:val="003D06B6"/>
    <w:rsid w:val="003D116A"/>
    <w:rsid w:val="003D5217"/>
    <w:rsid w:val="003D5B79"/>
    <w:rsid w:val="003D5CB4"/>
    <w:rsid w:val="003D7C8F"/>
    <w:rsid w:val="003E1EFC"/>
    <w:rsid w:val="003F1E7B"/>
    <w:rsid w:val="003F43A4"/>
    <w:rsid w:val="003F563E"/>
    <w:rsid w:val="003F6607"/>
    <w:rsid w:val="00407D54"/>
    <w:rsid w:val="00415FFF"/>
    <w:rsid w:val="00417816"/>
    <w:rsid w:val="00427AF4"/>
    <w:rsid w:val="00431D63"/>
    <w:rsid w:val="0044103F"/>
    <w:rsid w:val="00442938"/>
    <w:rsid w:val="00446DFF"/>
    <w:rsid w:val="00452F88"/>
    <w:rsid w:val="00453397"/>
    <w:rsid w:val="00453EC9"/>
    <w:rsid w:val="00455E6E"/>
    <w:rsid w:val="00457666"/>
    <w:rsid w:val="004605CD"/>
    <w:rsid w:val="00460613"/>
    <w:rsid w:val="004607D3"/>
    <w:rsid w:val="004627E4"/>
    <w:rsid w:val="004635EE"/>
    <w:rsid w:val="00471D0B"/>
    <w:rsid w:val="00477451"/>
    <w:rsid w:val="00482653"/>
    <w:rsid w:val="00483959"/>
    <w:rsid w:val="004A7CCA"/>
    <w:rsid w:val="004B02C2"/>
    <w:rsid w:val="004B3D34"/>
    <w:rsid w:val="004C29B4"/>
    <w:rsid w:val="004C37E7"/>
    <w:rsid w:val="004D1BED"/>
    <w:rsid w:val="004D58B3"/>
    <w:rsid w:val="004E11BD"/>
    <w:rsid w:val="004E1816"/>
    <w:rsid w:val="004E3E00"/>
    <w:rsid w:val="004E6B9D"/>
    <w:rsid w:val="004E7EA1"/>
    <w:rsid w:val="004F565C"/>
    <w:rsid w:val="0051018F"/>
    <w:rsid w:val="0051421C"/>
    <w:rsid w:val="00514834"/>
    <w:rsid w:val="00516405"/>
    <w:rsid w:val="005220FE"/>
    <w:rsid w:val="00527BB3"/>
    <w:rsid w:val="00532978"/>
    <w:rsid w:val="00533F6E"/>
    <w:rsid w:val="005402F8"/>
    <w:rsid w:val="00545E28"/>
    <w:rsid w:val="005504A1"/>
    <w:rsid w:val="00552E92"/>
    <w:rsid w:val="00563D7E"/>
    <w:rsid w:val="0056683B"/>
    <w:rsid w:val="00567AC1"/>
    <w:rsid w:val="0057693E"/>
    <w:rsid w:val="00576F68"/>
    <w:rsid w:val="00582DC9"/>
    <w:rsid w:val="00586360"/>
    <w:rsid w:val="00587F05"/>
    <w:rsid w:val="00591F0C"/>
    <w:rsid w:val="0059722A"/>
    <w:rsid w:val="005A5BF8"/>
    <w:rsid w:val="005C0224"/>
    <w:rsid w:val="005C7817"/>
    <w:rsid w:val="005E5234"/>
    <w:rsid w:val="005F4749"/>
    <w:rsid w:val="00606338"/>
    <w:rsid w:val="00606BD8"/>
    <w:rsid w:val="006107C8"/>
    <w:rsid w:val="00620F2D"/>
    <w:rsid w:val="00621AD3"/>
    <w:rsid w:val="00636A36"/>
    <w:rsid w:val="00642BAB"/>
    <w:rsid w:val="00650C6E"/>
    <w:rsid w:val="00656FA0"/>
    <w:rsid w:val="00663F98"/>
    <w:rsid w:val="00664D4A"/>
    <w:rsid w:val="00674924"/>
    <w:rsid w:val="00675D5C"/>
    <w:rsid w:val="006777BD"/>
    <w:rsid w:val="006938D8"/>
    <w:rsid w:val="006A6F64"/>
    <w:rsid w:val="006C0139"/>
    <w:rsid w:val="006C15D6"/>
    <w:rsid w:val="006C4915"/>
    <w:rsid w:val="006C5788"/>
    <w:rsid w:val="006D1E08"/>
    <w:rsid w:val="006D2B7E"/>
    <w:rsid w:val="006D7B2B"/>
    <w:rsid w:val="006E7FD5"/>
    <w:rsid w:val="006F54C1"/>
    <w:rsid w:val="006F7C61"/>
    <w:rsid w:val="00701BEC"/>
    <w:rsid w:val="00705704"/>
    <w:rsid w:val="00705EED"/>
    <w:rsid w:val="00732F85"/>
    <w:rsid w:val="007372EF"/>
    <w:rsid w:val="007406F1"/>
    <w:rsid w:val="007431D6"/>
    <w:rsid w:val="007510D1"/>
    <w:rsid w:val="00754A2D"/>
    <w:rsid w:val="00755D9D"/>
    <w:rsid w:val="00757F6F"/>
    <w:rsid w:val="007642A7"/>
    <w:rsid w:val="00775561"/>
    <w:rsid w:val="00776BE3"/>
    <w:rsid w:val="00777E7B"/>
    <w:rsid w:val="00780693"/>
    <w:rsid w:val="0078305C"/>
    <w:rsid w:val="00790CD6"/>
    <w:rsid w:val="00792841"/>
    <w:rsid w:val="007958F5"/>
    <w:rsid w:val="007A31A5"/>
    <w:rsid w:val="007C22FA"/>
    <w:rsid w:val="007C3ACA"/>
    <w:rsid w:val="007C4015"/>
    <w:rsid w:val="007D69F1"/>
    <w:rsid w:val="007E2B79"/>
    <w:rsid w:val="007E329D"/>
    <w:rsid w:val="007F6F66"/>
    <w:rsid w:val="007F7A26"/>
    <w:rsid w:val="008058D0"/>
    <w:rsid w:val="00805A1C"/>
    <w:rsid w:val="00811ED9"/>
    <w:rsid w:val="00812971"/>
    <w:rsid w:val="00812B99"/>
    <w:rsid w:val="008137E2"/>
    <w:rsid w:val="00823A7E"/>
    <w:rsid w:val="00825706"/>
    <w:rsid w:val="008301FF"/>
    <w:rsid w:val="008302D8"/>
    <w:rsid w:val="008316B7"/>
    <w:rsid w:val="00834988"/>
    <w:rsid w:val="00841F55"/>
    <w:rsid w:val="00857474"/>
    <w:rsid w:val="00867E0F"/>
    <w:rsid w:val="0087510F"/>
    <w:rsid w:val="00890068"/>
    <w:rsid w:val="00891339"/>
    <w:rsid w:val="00897CE9"/>
    <w:rsid w:val="008A45B2"/>
    <w:rsid w:val="008B1DA2"/>
    <w:rsid w:val="008B202B"/>
    <w:rsid w:val="008B33F0"/>
    <w:rsid w:val="008B54B8"/>
    <w:rsid w:val="008B5C68"/>
    <w:rsid w:val="008B78E0"/>
    <w:rsid w:val="008C190A"/>
    <w:rsid w:val="008C34CF"/>
    <w:rsid w:val="008C62A1"/>
    <w:rsid w:val="008C738D"/>
    <w:rsid w:val="008D0954"/>
    <w:rsid w:val="008D0F56"/>
    <w:rsid w:val="008D1374"/>
    <w:rsid w:val="008D38BB"/>
    <w:rsid w:val="008D3935"/>
    <w:rsid w:val="008D7AD5"/>
    <w:rsid w:val="008E42B6"/>
    <w:rsid w:val="008E66C9"/>
    <w:rsid w:val="008E6AEB"/>
    <w:rsid w:val="008F05D5"/>
    <w:rsid w:val="008F145B"/>
    <w:rsid w:val="008F748E"/>
    <w:rsid w:val="00901E47"/>
    <w:rsid w:val="009030E0"/>
    <w:rsid w:val="009040CA"/>
    <w:rsid w:val="00915582"/>
    <w:rsid w:val="009221F4"/>
    <w:rsid w:val="00923416"/>
    <w:rsid w:val="00925C60"/>
    <w:rsid w:val="00930969"/>
    <w:rsid w:val="00933CB8"/>
    <w:rsid w:val="00936928"/>
    <w:rsid w:val="00941622"/>
    <w:rsid w:val="00941922"/>
    <w:rsid w:val="009443AB"/>
    <w:rsid w:val="00947DBB"/>
    <w:rsid w:val="00951351"/>
    <w:rsid w:val="00952337"/>
    <w:rsid w:val="00953708"/>
    <w:rsid w:val="00957DB9"/>
    <w:rsid w:val="00972F15"/>
    <w:rsid w:val="00981355"/>
    <w:rsid w:val="00990C70"/>
    <w:rsid w:val="00994339"/>
    <w:rsid w:val="00996F6D"/>
    <w:rsid w:val="0099708D"/>
    <w:rsid w:val="009A5935"/>
    <w:rsid w:val="009A7300"/>
    <w:rsid w:val="009B5AFB"/>
    <w:rsid w:val="009B7092"/>
    <w:rsid w:val="009C31F5"/>
    <w:rsid w:val="009D3A8E"/>
    <w:rsid w:val="009D44AD"/>
    <w:rsid w:val="009E0753"/>
    <w:rsid w:val="009F65EA"/>
    <w:rsid w:val="00A012ED"/>
    <w:rsid w:val="00A0635F"/>
    <w:rsid w:val="00A07B9A"/>
    <w:rsid w:val="00A10B7D"/>
    <w:rsid w:val="00A2291E"/>
    <w:rsid w:val="00A3097C"/>
    <w:rsid w:val="00A476A4"/>
    <w:rsid w:val="00A51A0B"/>
    <w:rsid w:val="00A66F8F"/>
    <w:rsid w:val="00A71036"/>
    <w:rsid w:val="00A73274"/>
    <w:rsid w:val="00A80DC2"/>
    <w:rsid w:val="00A8142E"/>
    <w:rsid w:val="00A8517F"/>
    <w:rsid w:val="00A86894"/>
    <w:rsid w:val="00AA1F38"/>
    <w:rsid w:val="00AA7ADA"/>
    <w:rsid w:val="00AB68E4"/>
    <w:rsid w:val="00AC1E30"/>
    <w:rsid w:val="00AC2A32"/>
    <w:rsid w:val="00AC2DA4"/>
    <w:rsid w:val="00AC61F9"/>
    <w:rsid w:val="00AD2A89"/>
    <w:rsid w:val="00AE0AAF"/>
    <w:rsid w:val="00AE3883"/>
    <w:rsid w:val="00AE7A3E"/>
    <w:rsid w:val="00AF380E"/>
    <w:rsid w:val="00AF3BC2"/>
    <w:rsid w:val="00AF5883"/>
    <w:rsid w:val="00B00EFE"/>
    <w:rsid w:val="00B04D9A"/>
    <w:rsid w:val="00B05A25"/>
    <w:rsid w:val="00B06ABA"/>
    <w:rsid w:val="00B1063A"/>
    <w:rsid w:val="00B27DD2"/>
    <w:rsid w:val="00B30536"/>
    <w:rsid w:val="00B32C94"/>
    <w:rsid w:val="00B36EB8"/>
    <w:rsid w:val="00B4151C"/>
    <w:rsid w:val="00B47EEF"/>
    <w:rsid w:val="00B54243"/>
    <w:rsid w:val="00B55D81"/>
    <w:rsid w:val="00B768EE"/>
    <w:rsid w:val="00B77991"/>
    <w:rsid w:val="00B77FAD"/>
    <w:rsid w:val="00B8278E"/>
    <w:rsid w:val="00B950E8"/>
    <w:rsid w:val="00BA193B"/>
    <w:rsid w:val="00BA203F"/>
    <w:rsid w:val="00BA5F08"/>
    <w:rsid w:val="00BA7C3B"/>
    <w:rsid w:val="00BC20C2"/>
    <w:rsid w:val="00BC697E"/>
    <w:rsid w:val="00BD36F3"/>
    <w:rsid w:val="00BE1463"/>
    <w:rsid w:val="00BF37DF"/>
    <w:rsid w:val="00C103C1"/>
    <w:rsid w:val="00C12C09"/>
    <w:rsid w:val="00C12FE2"/>
    <w:rsid w:val="00C14CF2"/>
    <w:rsid w:val="00C2422C"/>
    <w:rsid w:val="00C33372"/>
    <w:rsid w:val="00C371B2"/>
    <w:rsid w:val="00C37FBF"/>
    <w:rsid w:val="00C429C6"/>
    <w:rsid w:val="00C53121"/>
    <w:rsid w:val="00C66E48"/>
    <w:rsid w:val="00C7214D"/>
    <w:rsid w:val="00C755AD"/>
    <w:rsid w:val="00C84FB4"/>
    <w:rsid w:val="00C85513"/>
    <w:rsid w:val="00C96906"/>
    <w:rsid w:val="00CA1FB2"/>
    <w:rsid w:val="00CA54F5"/>
    <w:rsid w:val="00CA6230"/>
    <w:rsid w:val="00CB2E00"/>
    <w:rsid w:val="00CD6485"/>
    <w:rsid w:val="00CE2819"/>
    <w:rsid w:val="00CE3319"/>
    <w:rsid w:val="00CE5B6B"/>
    <w:rsid w:val="00CE7390"/>
    <w:rsid w:val="00CF1580"/>
    <w:rsid w:val="00CF7293"/>
    <w:rsid w:val="00D005EE"/>
    <w:rsid w:val="00D01E52"/>
    <w:rsid w:val="00D117B6"/>
    <w:rsid w:val="00D21149"/>
    <w:rsid w:val="00D356DE"/>
    <w:rsid w:val="00D36C08"/>
    <w:rsid w:val="00D37CC3"/>
    <w:rsid w:val="00D63637"/>
    <w:rsid w:val="00D65E2E"/>
    <w:rsid w:val="00D72BDC"/>
    <w:rsid w:val="00D77479"/>
    <w:rsid w:val="00D81323"/>
    <w:rsid w:val="00D9753E"/>
    <w:rsid w:val="00DA411B"/>
    <w:rsid w:val="00DA497F"/>
    <w:rsid w:val="00DA7000"/>
    <w:rsid w:val="00DB21EA"/>
    <w:rsid w:val="00DB39A9"/>
    <w:rsid w:val="00DC4DEA"/>
    <w:rsid w:val="00DC6234"/>
    <w:rsid w:val="00DD33FB"/>
    <w:rsid w:val="00DE3A48"/>
    <w:rsid w:val="00DF0221"/>
    <w:rsid w:val="00E01EC8"/>
    <w:rsid w:val="00E0331E"/>
    <w:rsid w:val="00E20D7B"/>
    <w:rsid w:val="00E30239"/>
    <w:rsid w:val="00E333E2"/>
    <w:rsid w:val="00E340E3"/>
    <w:rsid w:val="00E40DF5"/>
    <w:rsid w:val="00E418E3"/>
    <w:rsid w:val="00E419FD"/>
    <w:rsid w:val="00E50515"/>
    <w:rsid w:val="00E604E0"/>
    <w:rsid w:val="00E65A77"/>
    <w:rsid w:val="00E738A3"/>
    <w:rsid w:val="00E73918"/>
    <w:rsid w:val="00E76AB0"/>
    <w:rsid w:val="00E77E07"/>
    <w:rsid w:val="00E8516B"/>
    <w:rsid w:val="00E85BE2"/>
    <w:rsid w:val="00EA6DEA"/>
    <w:rsid w:val="00EA7305"/>
    <w:rsid w:val="00EA7AF5"/>
    <w:rsid w:val="00EB282B"/>
    <w:rsid w:val="00EB31E3"/>
    <w:rsid w:val="00EB4197"/>
    <w:rsid w:val="00EC63D6"/>
    <w:rsid w:val="00ED133D"/>
    <w:rsid w:val="00ED6DC9"/>
    <w:rsid w:val="00EF06A4"/>
    <w:rsid w:val="00EF4285"/>
    <w:rsid w:val="00EF5C3C"/>
    <w:rsid w:val="00F03274"/>
    <w:rsid w:val="00F2155E"/>
    <w:rsid w:val="00F27F6F"/>
    <w:rsid w:val="00F3164D"/>
    <w:rsid w:val="00F375E5"/>
    <w:rsid w:val="00F45167"/>
    <w:rsid w:val="00F4626B"/>
    <w:rsid w:val="00F604E0"/>
    <w:rsid w:val="00F66D55"/>
    <w:rsid w:val="00F701A6"/>
    <w:rsid w:val="00F71750"/>
    <w:rsid w:val="00F73070"/>
    <w:rsid w:val="00F77136"/>
    <w:rsid w:val="00F92292"/>
    <w:rsid w:val="00F93D5E"/>
    <w:rsid w:val="00F93F82"/>
    <w:rsid w:val="00F957D0"/>
    <w:rsid w:val="00FA3216"/>
    <w:rsid w:val="00FA4C73"/>
    <w:rsid w:val="00FB0AA7"/>
    <w:rsid w:val="00FB42FF"/>
    <w:rsid w:val="00FC08D1"/>
    <w:rsid w:val="00FE5942"/>
    <w:rsid w:val="00FF7666"/>
    <w:rsid w:val="00FF7F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E6F93F"/>
  <w15:docId w15:val="{673D5353-6B4A-403F-8524-86B442FD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E52"/>
    <w:pPr>
      <w:spacing w:after="120"/>
    </w:pPr>
    <w:rPr>
      <w:rFonts w:ascii="Arial" w:hAnsi="Arial" w:cs="Arial"/>
      <w:snapToGrid w:val="0"/>
      <w:lang w:eastAsia="en-US"/>
    </w:rPr>
  </w:style>
  <w:style w:type="paragraph" w:styleId="Heading1">
    <w:name w:val="heading 1"/>
    <w:basedOn w:val="Normal"/>
    <w:next w:val="Text"/>
    <w:qFormat/>
    <w:pPr>
      <w:keepNext/>
      <w:numPr>
        <w:numId w:val="1"/>
      </w:numPr>
      <w:spacing w:before="240" w:after="240"/>
      <w:outlineLvl w:val="0"/>
    </w:pPr>
    <w:rPr>
      <w:b/>
      <w:bCs/>
      <w:kern w:val="28"/>
      <w:sz w:val="28"/>
      <w:szCs w:val="28"/>
    </w:rPr>
  </w:style>
  <w:style w:type="paragraph" w:styleId="Heading2">
    <w:name w:val="heading 2"/>
    <w:basedOn w:val="Normal"/>
    <w:next w:val="Text"/>
    <w:qFormat/>
    <w:pPr>
      <w:keepNext/>
      <w:numPr>
        <w:ilvl w:val="1"/>
        <w:numId w:val="1"/>
      </w:numPr>
      <w:spacing w:before="240" w:after="240"/>
      <w:outlineLvl w:val="1"/>
    </w:pPr>
    <w:rPr>
      <w:b/>
      <w:bCs/>
      <w:sz w:val="24"/>
      <w:szCs w:val="24"/>
    </w:rPr>
  </w:style>
  <w:style w:type="paragraph" w:styleId="Heading3">
    <w:name w:val="heading 3"/>
    <w:basedOn w:val="Normal"/>
    <w:next w:val="Text"/>
    <w:qFormat/>
    <w:pPr>
      <w:keepNext/>
      <w:numPr>
        <w:ilvl w:val="2"/>
        <w:numId w:val="1"/>
      </w:numPr>
      <w:spacing w:before="120"/>
      <w:outlineLvl w:val="2"/>
    </w:pPr>
    <w:rPr>
      <w:sz w:val="22"/>
      <w:szCs w:val="22"/>
    </w:rPr>
  </w:style>
  <w:style w:type="paragraph" w:styleId="Heading4">
    <w:name w:val="heading 4"/>
    <w:basedOn w:val="Normal"/>
    <w:next w:val="Text"/>
    <w:qFormat/>
    <w:pPr>
      <w:keepNext/>
      <w:numPr>
        <w:ilvl w:val="3"/>
        <w:numId w:val="1"/>
      </w:numPr>
      <w:spacing w:before="60" w:after="60"/>
      <w:outlineLvl w:val="3"/>
    </w:pPr>
    <w:rPr>
      <w:sz w:val="22"/>
      <w:szCs w:val="22"/>
    </w:rPr>
  </w:style>
  <w:style w:type="paragraph" w:styleId="Heading5">
    <w:name w:val="heading 5"/>
    <w:basedOn w:val="Normal"/>
    <w:next w:val="Text"/>
    <w:qFormat/>
    <w:pPr>
      <w:numPr>
        <w:ilvl w:val="4"/>
        <w:numId w:val="1"/>
      </w:numPr>
      <w:spacing w:before="240" w:after="60"/>
      <w:outlineLvl w:val="4"/>
    </w:pPr>
    <w:rPr>
      <w:sz w:val="22"/>
      <w:szCs w:val="22"/>
    </w:rPr>
  </w:style>
  <w:style w:type="paragraph" w:styleId="Heading6">
    <w:name w:val="heading 6"/>
    <w:basedOn w:val="Normal"/>
    <w:next w:val="Text"/>
    <w:qFormat/>
    <w:pPr>
      <w:numPr>
        <w:ilvl w:val="5"/>
        <w:numId w:val="1"/>
      </w:numPr>
      <w:spacing w:before="240" w:after="60"/>
      <w:outlineLvl w:val="5"/>
    </w:pPr>
    <w:rPr>
      <w:rFonts w:ascii="Times New Roman" w:hAnsi="Times New Roman" w:cs="Times New Roman"/>
      <w:i/>
      <w:iCs/>
      <w:sz w:val="22"/>
      <w:szCs w:val="22"/>
    </w:rPr>
  </w:style>
  <w:style w:type="paragraph" w:styleId="Heading7">
    <w:name w:val="heading 7"/>
    <w:basedOn w:val="Normal"/>
    <w:next w:val="Text"/>
    <w:qFormat/>
    <w:pPr>
      <w:numPr>
        <w:ilvl w:val="6"/>
        <w:numId w:val="1"/>
      </w:numPr>
      <w:spacing w:before="240" w:after="60"/>
      <w:outlineLvl w:val="6"/>
    </w:pPr>
  </w:style>
  <w:style w:type="paragraph" w:styleId="Heading8">
    <w:name w:val="heading 8"/>
    <w:basedOn w:val="Normal"/>
    <w:next w:val="Text"/>
    <w:qFormat/>
    <w:pPr>
      <w:numPr>
        <w:ilvl w:val="7"/>
        <w:numId w:val="1"/>
      </w:numPr>
      <w:spacing w:before="240" w:after="60"/>
      <w:outlineLvl w:val="7"/>
    </w:pPr>
    <w:rPr>
      <w:i/>
      <w:iCs/>
    </w:rPr>
  </w:style>
  <w:style w:type="paragraph" w:styleId="Heading9">
    <w:name w:val="heading 9"/>
    <w:basedOn w:val="Normal"/>
    <w:next w:val="Text"/>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360" w:after="360"/>
      <w:jc w:val="center"/>
    </w:pPr>
    <w:rPr>
      <w:b/>
      <w:bCs/>
      <w:sz w:val="72"/>
      <w:szCs w:val="72"/>
    </w:rPr>
  </w:style>
  <w:style w:type="paragraph" w:customStyle="1" w:styleId="Tabelleberschrift">
    <w:name w:val="Tabelle Überschrift"/>
    <w:basedOn w:val="Normal"/>
    <w:pPr>
      <w:spacing w:before="120" w:line="24" w:lineRule="atLeast"/>
    </w:pPr>
    <w:rPr>
      <w:b/>
      <w:bCs/>
      <w:color w:val="000000"/>
    </w:rPr>
  </w:style>
  <w:style w:type="paragraph" w:customStyle="1" w:styleId="TabelleStandard">
    <w:name w:val="Tabelle Standard"/>
    <w:basedOn w:val="Normal"/>
    <w:pPr>
      <w:spacing w:before="60" w:after="60"/>
    </w:pPr>
  </w:style>
  <w:style w:type="character" w:customStyle="1" w:styleId="TabelleStandardZchn">
    <w:name w:val="Tabelle Standard Zchn"/>
    <w:basedOn w:val="DefaultParagraphFont"/>
    <w:rPr>
      <w:rFonts w:ascii="Arial" w:hAnsi="Arial" w:cs="Arial"/>
      <w:lang w:val="de-DE"/>
    </w:rPr>
  </w:style>
  <w:style w:type="paragraph" w:styleId="TOC1">
    <w:name w:val="toc 1"/>
    <w:basedOn w:val="Normal"/>
    <w:next w:val="Normal"/>
    <w:autoRedefine/>
    <w:uiPriority w:val="39"/>
    <w:pPr>
      <w:tabs>
        <w:tab w:val="left" w:pos="400"/>
        <w:tab w:val="right" w:leader="dot" w:pos="9073"/>
      </w:tabs>
      <w:spacing w:before="120"/>
    </w:pPr>
    <w:rPr>
      <w:b/>
      <w:bCs/>
      <w:sz w:val="22"/>
      <w:szCs w:val="22"/>
    </w:rPr>
  </w:style>
  <w:style w:type="paragraph" w:styleId="TOC2">
    <w:name w:val="toc 2"/>
    <w:basedOn w:val="Normal"/>
    <w:next w:val="Normal"/>
    <w:autoRedefine/>
    <w:uiPriority w:val="39"/>
    <w:pPr>
      <w:spacing w:after="0"/>
      <w:ind w:left="200"/>
    </w:pPr>
  </w:style>
  <w:style w:type="paragraph" w:styleId="TOC3">
    <w:name w:val="toc 3"/>
    <w:basedOn w:val="Normal"/>
    <w:next w:val="Normal"/>
    <w:autoRedefine/>
    <w:semiHidden/>
    <w:pPr>
      <w:spacing w:after="0"/>
      <w:ind w:left="400"/>
    </w:pPr>
    <w:rPr>
      <w:rFonts w:ascii="Times New Roman" w:hAnsi="Times New Roman" w:cs="Times New Roman"/>
      <w:i/>
      <w:iCs/>
    </w:rPr>
  </w:style>
  <w:style w:type="paragraph" w:styleId="TOC4">
    <w:name w:val="toc 4"/>
    <w:basedOn w:val="Normal"/>
    <w:next w:val="Normal"/>
    <w:autoRedefine/>
    <w:semiHidden/>
    <w:pPr>
      <w:spacing w:after="0"/>
      <w:ind w:left="600"/>
    </w:pPr>
    <w:rPr>
      <w:rFonts w:ascii="Times New Roman" w:hAnsi="Times New Roman" w:cs="Times New Roman"/>
      <w:sz w:val="18"/>
      <w:szCs w:val="18"/>
    </w:rPr>
  </w:style>
  <w:style w:type="paragraph" w:styleId="TOC5">
    <w:name w:val="toc 5"/>
    <w:basedOn w:val="Normal"/>
    <w:next w:val="Normal"/>
    <w:autoRedefine/>
    <w:semiHidden/>
    <w:pPr>
      <w:spacing w:after="0"/>
      <w:ind w:left="800"/>
    </w:pPr>
    <w:rPr>
      <w:rFonts w:ascii="Times New Roman" w:hAnsi="Times New Roman" w:cs="Times New Roman"/>
      <w:sz w:val="18"/>
      <w:szCs w:val="18"/>
    </w:rPr>
  </w:style>
  <w:style w:type="paragraph" w:styleId="TOC6">
    <w:name w:val="toc 6"/>
    <w:basedOn w:val="Normal"/>
    <w:next w:val="Normal"/>
    <w:autoRedefine/>
    <w:semiHidden/>
    <w:pPr>
      <w:spacing w:after="0"/>
      <w:ind w:left="1000"/>
    </w:pPr>
    <w:rPr>
      <w:rFonts w:ascii="Times New Roman" w:hAnsi="Times New Roman" w:cs="Times New Roman"/>
      <w:sz w:val="18"/>
      <w:szCs w:val="18"/>
    </w:rPr>
  </w:style>
  <w:style w:type="paragraph" w:styleId="TOC7">
    <w:name w:val="toc 7"/>
    <w:basedOn w:val="Normal"/>
    <w:next w:val="Normal"/>
    <w:autoRedefine/>
    <w:semiHidden/>
    <w:pPr>
      <w:spacing w:after="0"/>
      <w:ind w:left="1200"/>
    </w:pPr>
    <w:rPr>
      <w:rFonts w:ascii="Times New Roman" w:hAnsi="Times New Roman" w:cs="Times New Roman"/>
      <w:sz w:val="18"/>
      <w:szCs w:val="18"/>
    </w:rPr>
  </w:style>
  <w:style w:type="paragraph" w:styleId="TOC8">
    <w:name w:val="toc 8"/>
    <w:basedOn w:val="Normal"/>
    <w:next w:val="Normal"/>
    <w:autoRedefine/>
    <w:semiHidden/>
    <w:pPr>
      <w:spacing w:after="0"/>
      <w:ind w:left="1400"/>
    </w:pPr>
    <w:rPr>
      <w:rFonts w:ascii="Times New Roman" w:hAnsi="Times New Roman" w:cs="Times New Roman"/>
      <w:sz w:val="18"/>
      <w:szCs w:val="18"/>
    </w:rPr>
  </w:style>
  <w:style w:type="paragraph" w:styleId="TOC9">
    <w:name w:val="toc 9"/>
    <w:basedOn w:val="Normal"/>
    <w:next w:val="Normal"/>
    <w:autoRedefine/>
    <w:semiHidden/>
    <w:pPr>
      <w:spacing w:after="0"/>
      <w:ind w:left="1600"/>
    </w:pPr>
    <w:rPr>
      <w:rFonts w:ascii="Times New Roman" w:hAnsi="Times New Roman" w:cs="Times New Roman"/>
      <w:sz w:val="18"/>
      <w:szCs w:val="18"/>
    </w:rPr>
  </w:style>
  <w:style w:type="paragraph" w:customStyle="1" w:styleId="berschrift1noIndex">
    <w:name w:val="Überschrift 1 noIndex"/>
    <w:basedOn w:val="Normal"/>
    <w:next w:val="Text"/>
    <w:pPr>
      <w:spacing w:before="360" w:after="360"/>
    </w:pPr>
    <w:rPr>
      <w:b/>
      <w:bCs/>
      <w:sz w:val="28"/>
      <w:szCs w:val="28"/>
    </w:rPr>
  </w:style>
  <w:style w:type="paragraph" w:styleId="Header">
    <w:name w:val="header"/>
    <w:basedOn w:val="Normal"/>
    <w:pPr>
      <w:tabs>
        <w:tab w:val="center" w:pos="4536"/>
        <w:tab w:val="right" w:pos="9072"/>
      </w:tabs>
      <w:spacing w:after="0"/>
      <w:jc w:val="center"/>
    </w:pPr>
    <w:rPr>
      <w:b/>
      <w:bCs/>
    </w:rPr>
  </w:style>
  <w:style w:type="paragraph" w:styleId="DocumentMap">
    <w:name w:val="Document Map"/>
    <w:basedOn w:val="Normal"/>
    <w:semiHidden/>
    <w:pPr>
      <w:shd w:val="clear" w:color="auto" w:fill="000080"/>
    </w:pPr>
    <w:rPr>
      <w:rFonts w:ascii="Times New Roman" w:hAnsi="Times New Roman" w:cs="Times New Roman"/>
    </w:rPr>
  </w:style>
  <w:style w:type="paragraph" w:styleId="Footer">
    <w:name w:val="footer"/>
    <w:basedOn w:val="Normal"/>
    <w:pPr>
      <w:tabs>
        <w:tab w:val="center" w:pos="4536"/>
        <w:tab w:val="right" w:pos="9072"/>
      </w:tabs>
    </w:pPr>
    <w:rPr>
      <w:sz w:val="16"/>
      <w:szCs w:val="16"/>
    </w:rPr>
  </w:style>
  <w:style w:type="paragraph" w:styleId="Caption">
    <w:name w:val="caption"/>
    <w:basedOn w:val="Normal"/>
    <w:next w:val="Normal"/>
    <w:qFormat/>
    <w:pPr>
      <w:spacing w:before="120" w:line="288" w:lineRule="auto"/>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imes New Roman" w:hAnsi="Times New Roman" w:cs="Times New Roman"/>
      <w:sz w:val="16"/>
      <w:szCs w:val="16"/>
    </w:rPr>
  </w:style>
  <w:style w:type="paragraph" w:styleId="Index1">
    <w:name w:val="index 1"/>
    <w:basedOn w:val="Normal"/>
    <w:next w:val="Normal"/>
    <w:autoRedefine/>
    <w:semiHidden/>
    <w:pPr>
      <w:ind w:left="200" w:hanging="200"/>
    </w:pPr>
  </w:style>
  <w:style w:type="table" w:styleId="TableGrid">
    <w:name w:val="Table Grid"/>
    <w:basedOn w:val="TableNormal"/>
    <w:pPr>
      <w:spacing w:after="120"/>
    </w:pPr>
    <w:rPr>
      <w:snapToGrid w:val="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1Anhang">
    <w:name w:val="Überschrift 1 Anhang"/>
    <w:basedOn w:val="Heading2"/>
    <w:next w:val="Text"/>
    <w:pPr>
      <w:numPr>
        <w:numId w:val="2"/>
      </w:numPr>
    </w:pPr>
  </w:style>
  <w:style w:type="character" w:styleId="Hyperlink">
    <w:name w:val="Hyperlink"/>
    <w:basedOn w:val="DefaultParagraphFont"/>
    <w:uiPriority w:val="99"/>
    <w:rPr>
      <w:color w:val="0000FF"/>
      <w:u w:val="single"/>
    </w:rPr>
  </w:style>
  <w:style w:type="paragraph" w:customStyle="1" w:styleId="Text">
    <w:name w:val="Text"/>
    <w:basedOn w:val="Normal"/>
  </w:style>
  <w:style w:type="paragraph" w:customStyle="1" w:styleId="Kommentar">
    <w:name w:val="Kommentar"/>
    <w:basedOn w:val="Text"/>
    <w:rPr>
      <w:rFonts w:ascii="Times New Roman" w:hAnsi="Times New Roman" w:cs="Times New Roman"/>
      <w:i/>
      <w:iCs/>
    </w:rPr>
  </w:style>
  <w:style w:type="character" w:customStyle="1" w:styleId="TextZchn">
    <w:name w:val="Text Zchn"/>
    <w:basedOn w:val="DefaultParagraphFont"/>
    <w:rPr>
      <w:rFonts w:ascii="Arial" w:hAnsi="Arial" w:cs="Arial"/>
      <w:lang w:val="de-DE"/>
    </w:rPr>
  </w:style>
  <w:style w:type="character" w:customStyle="1" w:styleId="KommentarZchn">
    <w:name w:val="Kommentar Zchn"/>
    <w:basedOn w:val="TextZchn"/>
    <w:rPr>
      <w:rFonts w:ascii="Arial" w:hAnsi="Arial" w:cs="Arial"/>
      <w:i/>
      <w:iCs/>
      <w:lang w:val="de-DE"/>
    </w:rPr>
  </w:style>
  <w:style w:type="paragraph" w:customStyle="1" w:styleId="Anleitung">
    <w:name w:val="Anleitung"/>
    <w:basedOn w:val="Text"/>
    <w:next w:val="Text"/>
    <w:rPr>
      <w:rFonts w:ascii="Times New Roman" w:hAnsi="Times New Roman" w:cs="Times New Roman"/>
      <w:i/>
      <w:iCs/>
      <w:color w:val="3366FF"/>
    </w:rPr>
  </w:style>
  <w:style w:type="paragraph" w:customStyle="1" w:styleId="berschrift1noNumber">
    <w:name w:val="Überschrift 1 noNumber"/>
    <w:basedOn w:val="Heading1"/>
    <w:next w:val="Text"/>
    <w:pPr>
      <w:numPr>
        <w:numId w:val="0"/>
      </w:numPr>
    </w:pPr>
  </w:style>
  <w:style w:type="character" w:customStyle="1" w:styleId="AnleitungZchn">
    <w:name w:val="Anleitung Zchn"/>
    <w:basedOn w:val="KommentarZchn"/>
    <w:rPr>
      <w:rFonts w:ascii="Arial" w:hAnsi="Arial" w:cs="Arial"/>
      <w:i/>
      <w:iCs/>
      <w:color w:val="3366FF"/>
      <w:lang w:val="de-DE"/>
    </w:rPr>
  </w:style>
  <w:style w:type="character" w:customStyle="1" w:styleId="Char">
    <w:name w:val="Char"/>
    <w:basedOn w:val="DefaultParagraphFont"/>
    <w:rPr>
      <w:rFonts w:ascii="Arial" w:hAnsi="Arial" w:cs="Arial"/>
      <w:sz w:val="16"/>
      <w:szCs w:val="16"/>
      <w:lang w:val="de-DE"/>
    </w:rPr>
  </w:style>
  <w:style w:type="paragraph" w:customStyle="1" w:styleId="berschrift2Anhang">
    <w:name w:val="Überschrift 2 Anhang"/>
    <w:basedOn w:val="Heading3"/>
    <w:pPr>
      <w:numPr>
        <w:numId w:val="2"/>
      </w:numPr>
      <w:tabs>
        <w:tab w:val="left" w:pos="578"/>
      </w:tabs>
      <w:ind w:left="578"/>
    </w:pPr>
  </w:style>
  <w:style w:type="character" w:customStyle="1" w:styleId="Char1">
    <w:name w:val="Char1"/>
    <w:basedOn w:val="DefaultParagraphFont"/>
    <w:rPr>
      <w:rFonts w:ascii="Arial" w:hAnsi="Arial" w:cs="Arial"/>
      <w:b/>
      <w:bCs/>
      <w:lang w:val="de-D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styleId="Strong">
    <w:name w:val="Strong"/>
    <w:basedOn w:val="DefaultParagraphFont"/>
    <w:qFormat/>
    <w:rsid w:val="00040AFA"/>
    <w:rPr>
      <w:b/>
      <w:bCs/>
    </w:rPr>
  </w:style>
  <w:style w:type="paragraph" w:styleId="NormalWeb">
    <w:name w:val="Normal (Web)"/>
    <w:basedOn w:val="Normal"/>
    <w:rsid w:val="00040AFA"/>
    <w:pPr>
      <w:spacing w:after="190"/>
    </w:pPr>
    <w:rPr>
      <w:snapToGrid/>
      <w:lang w:eastAsia="de-DE"/>
    </w:rPr>
  </w:style>
  <w:style w:type="paragraph" w:styleId="Revision">
    <w:name w:val="Revision"/>
    <w:hidden/>
    <w:uiPriority w:val="99"/>
    <w:semiHidden/>
    <w:rsid w:val="00EA6DEA"/>
    <w:rPr>
      <w:rFonts w:ascii="Arial" w:hAnsi="Arial" w:cs="Arial"/>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22">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59">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s.klein\Desktop\Website\Templates\Vorlagen%20PMO\Englisch\Project_Charter.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Project_Charter.dot</Template>
  <TotalTime>1387</TotalTime>
  <Pages>12</Pages>
  <Words>1116</Words>
  <Characters>6365</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Charter</vt:lpstr>
      <vt:lpstr>Project Charter</vt:lpstr>
    </vt:vector>
  </TitlesOfParts>
  <Company>your company's name</Company>
  <LinksUpToDate>false</LinksUpToDate>
  <CharactersWithSpaces>7467</CharactersWithSpaces>
  <SharedDoc>false</SharedDoc>
  <HLinks>
    <vt:vector size="126" baseType="variant">
      <vt:variant>
        <vt:i4>1048625</vt:i4>
      </vt:variant>
      <vt:variant>
        <vt:i4>143</vt:i4>
      </vt:variant>
      <vt:variant>
        <vt:i4>0</vt:i4>
      </vt:variant>
      <vt:variant>
        <vt:i4>5</vt:i4>
      </vt:variant>
      <vt:variant>
        <vt:lpwstr/>
      </vt:variant>
      <vt:variant>
        <vt:lpwstr>_Toc177810687</vt:lpwstr>
      </vt:variant>
      <vt:variant>
        <vt:i4>1048625</vt:i4>
      </vt:variant>
      <vt:variant>
        <vt:i4>137</vt:i4>
      </vt:variant>
      <vt:variant>
        <vt:i4>0</vt:i4>
      </vt:variant>
      <vt:variant>
        <vt:i4>5</vt:i4>
      </vt:variant>
      <vt:variant>
        <vt:lpwstr/>
      </vt:variant>
      <vt:variant>
        <vt:lpwstr>_Toc177810686</vt:lpwstr>
      </vt:variant>
      <vt:variant>
        <vt:i4>1048625</vt:i4>
      </vt:variant>
      <vt:variant>
        <vt:i4>131</vt:i4>
      </vt:variant>
      <vt:variant>
        <vt:i4>0</vt:i4>
      </vt:variant>
      <vt:variant>
        <vt:i4>5</vt:i4>
      </vt:variant>
      <vt:variant>
        <vt:lpwstr/>
      </vt:variant>
      <vt:variant>
        <vt:lpwstr>_Toc177810685</vt:lpwstr>
      </vt:variant>
      <vt:variant>
        <vt:i4>1048625</vt:i4>
      </vt:variant>
      <vt:variant>
        <vt:i4>125</vt:i4>
      </vt:variant>
      <vt:variant>
        <vt:i4>0</vt:i4>
      </vt:variant>
      <vt:variant>
        <vt:i4>5</vt:i4>
      </vt:variant>
      <vt:variant>
        <vt:lpwstr/>
      </vt:variant>
      <vt:variant>
        <vt:lpwstr>_Toc177810684</vt:lpwstr>
      </vt:variant>
      <vt:variant>
        <vt:i4>1048625</vt:i4>
      </vt:variant>
      <vt:variant>
        <vt:i4>119</vt:i4>
      </vt:variant>
      <vt:variant>
        <vt:i4>0</vt:i4>
      </vt:variant>
      <vt:variant>
        <vt:i4>5</vt:i4>
      </vt:variant>
      <vt:variant>
        <vt:lpwstr/>
      </vt:variant>
      <vt:variant>
        <vt:lpwstr>_Toc177810683</vt:lpwstr>
      </vt:variant>
      <vt:variant>
        <vt:i4>1048625</vt:i4>
      </vt:variant>
      <vt:variant>
        <vt:i4>113</vt:i4>
      </vt:variant>
      <vt:variant>
        <vt:i4>0</vt:i4>
      </vt:variant>
      <vt:variant>
        <vt:i4>5</vt:i4>
      </vt:variant>
      <vt:variant>
        <vt:lpwstr/>
      </vt:variant>
      <vt:variant>
        <vt:lpwstr>_Toc177810682</vt:lpwstr>
      </vt:variant>
      <vt:variant>
        <vt:i4>1048625</vt:i4>
      </vt:variant>
      <vt:variant>
        <vt:i4>107</vt:i4>
      </vt:variant>
      <vt:variant>
        <vt:i4>0</vt:i4>
      </vt:variant>
      <vt:variant>
        <vt:i4>5</vt:i4>
      </vt:variant>
      <vt:variant>
        <vt:lpwstr/>
      </vt:variant>
      <vt:variant>
        <vt:lpwstr>_Toc177810681</vt:lpwstr>
      </vt:variant>
      <vt:variant>
        <vt:i4>1048625</vt:i4>
      </vt:variant>
      <vt:variant>
        <vt:i4>101</vt:i4>
      </vt:variant>
      <vt:variant>
        <vt:i4>0</vt:i4>
      </vt:variant>
      <vt:variant>
        <vt:i4>5</vt:i4>
      </vt:variant>
      <vt:variant>
        <vt:lpwstr/>
      </vt:variant>
      <vt:variant>
        <vt:lpwstr>_Toc177810680</vt:lpwstr>
      </vt:variant>
      <vt:variant>
        <vt:i4>2031665</vt:i4>
      </vt:variant>
      <vt:variant>
        <vt:i4>95</vt:i4>
      </vt:variant>
      <vt:variant>
        <vt:i4>0</vt:i4>
      </vt:variant>
      <vt:variant>
        <vt:i4>5</vt:i4>
      </vt:variant>
      <vt:variant>
        <vt:lpwstr/>
      </vt:variant>
      <vt:variant>
        <vt:lpwstr>_Toc177810679</vt:lpwstr>
      </vt:variant>
      <vt:variant>
        <vt:i4>2031665</vt:i4>
      </vt:variant>
      <vt:variant>
        <vt:i4>89</vt:i4>
      </vt:variant>
      <vt:variant>
        <vt:i4>0</vt:i4>
      </vt:variant>
      <vt:variant>
        <vt:i4>5</vt:i4>
      </vt:variant>
      <vt:variant>
        <vt:lpwstr/>
      </vt:variant>
      <vt:variant>
        <vt:lpwstr>_Toc177810678</vt:lpwstr>
      </vt:variant>
      <vt:variant>
        <vt:i4>2031665</vt:i4>
      </vt:variant>
      <vt:variant>
        <vt:i4>83</vt:i4>
      </vt:variant>
      <vt:variant>
        <vt:i4>0</vt:i4>
      </vt:variant>
      <vt:variant>
        <vt:i4>5</vt:i4>
      </vt:variant>
      <vt:variant>
        <vt:lpwstr/>
      </vt:variant>
      <vt:variant>
        <vt:lpwstr>_Toc177810677</vt:lpwstr>
      </vt:variant>
      <vt:variant>
        <vt:i4>2031665</vt:i4>
      </vt:variant>
      <vt:variant>
        <vt:i4>77</vt:i4>
      </vt:variant>
      <vt:variant>
        <vt:i4>0</vt:i4>
      </vt:variant>
      <vt:variant>
        <vt:i4>5</vt:i4>
      </vt:variant>
      <vt:variant>
        <vt:lpwstr/>
      </vt:variant>
      <vt:variant>
        <vt:lpwstr>_Toc177810676</vt:lpwstr>
      </vt:variant>
      <vt:variant>
        <vt:i4>2031665</vt:i4>
      </vt:variant>
      <vt:variant>
        <vt:i4>71</vt:i4>
      </vt:variant>
      <vt:variant>
        <vt:i4>0</vt:i4>
      </vt:variant>
      <vt:variant>
        <vt:i4>5</vt:i4>
      </vt:variant>
      <vt:variant>
        <vt:lpwstr/>
      </vt:variant>
      <vt:variant>
        <vt:lpwstr>_Toc177810675</vt:lpwstr>
      </vt:variant>
      <vt:variant>
        <vt:i4>2031665</vt:i4>
      </vt:variant>
      <vt:variant>
        <vt:i4>65</vt:i4>
      </vt:variant>
      <vt:variant>
        <vt:i4>0</vt:i4>
      </vt:variant>
      <vt:variant>
        <vt:i4>5</vt:i4>
      </vt:variant>
      <vt:variant>
        <vt:lpwstr/>
      </vt:variant>
      <vt:variant>
        <vt:lpwstr>_Toc177810674</vt:lpwstr>
      </vt:variant>
      <vt:variant>
        <vt:i4>2031665</vt:i4>
      </vt:variant>
      <vt:variant>
        <vt:i4>59</vt:i4>
      </vt:variant>
      <vt:variant>
        <vt:i4>0</vt:i4>
      </vt:variant>
      <vt:variant>
        <vt:i4>5</vt:i4>
      </vt:variant>
      <vt:variant>
        <vt:lpwstr/>
      </vt:variant>
      <vt:variant>
        <vt:lpwstr>_Toc177810673</vt:lpwstr>
      </vt:variant>
      <vt:variant>
        <vt:i4>2031665</vt:i4>
      </vt:variant>
      <vt:variant>
        <vt:i4>53</vt:i4>
      </vt:variant>
      <vt:variant>
        <vt:i4>0</vt:i4>
      </vt:variant>
      <vt:variant>
        <vt:i4>5</vt:i4>
      </vt:variant>
      <vt:variant>
        <vt:lpwstr/>
      </vt:variant>
      <vt:variant>
        <vt:lpwstr>_Toc177810672</vt:lpwstr>
      </vt:variant>
      <vt:variant>
        <vt:i4>2031665</vt:i4>
      </vt:variant>
      <vt:variant>
        <vt:i4>47</vt:i4>
      </vt:variant>
      <vt:variant>
        <vt:i4>0</vt:i4>
      </vt:variant>
      <vt:variant>
        <vt:i4>5</vt:i4>
      </vt:variant>
      <vt:variant>
        <vt:lpwstr/>
      </vt:variant>
      <vt:variant>
        <vt:lpwstr>_Toc177810671</vt:lpwstr>
      </vt:variant>
      <vt:variant>
        <vt:i4>2031665</vt:i4>
      </vt:variant>
      <vt:variant>
        <vt:i4>41</vt:i4>
      </vt:variant>
      <vt:variant>
        <vt:i4>0</vt:i4>
      </vt:variant>
      <vt:variant>
        <vt:i4>5</vt:i4>
      </vt:variant>
      <vt:variant>
        <vt:lpwstr/>
      </vt:variant>
      <vt:variant>
        <vt:lpwstr>_Toc177810670</vt:lpwstr>
      </vt:variant>
      <vt:variant>
        <vt:i4>1966129</vt:i4>
      </vt:variant>
      <vt:variant>
        <vt:i4>35</vt:i4>
      </vt:variant>
      <vt:variant>
        <vt:i4>0</vt:i4>
      </vt:variant>
      <vt:variant>
        <vt:i4>5</vt:i4>
      </vt:variant>
      <vt:variant>
        <vt:lpwstr/>
      </vt:variant>
      <vt:variant>
        <vt:lpwstr>_Toc177810669</vt:lpwstr>
      </vt:variant>
      <vt:variant>
        <vt:i4>1966129</vt:i4>
      </vt:variant>
      <vt:variant>
        <vt:i4>29</vt:i4>
      </vt:variant>
      <vt:variant>
        <vt:i4>0</vt:i4>
      </vt:variant>
      <vt:variant>
        <vt:i4>5</vt:i4>
      </vt:variant>
      <vt:variant>
        <vt:lpwstr/>
      </vt:variant>
      <vt:variant>
        <vt:lpwstr>_Toc177810668</vt:lpwstr>
      </vt:variant>
      <vt:variant>
        <vt:i4>1966129</vt:i4>
      </vt:variant>
      <vt:variant>
        <vt:i4>23</vt:i4>
      </vt:variant>
      <vt:variant>
        <vt:i4>0</vt:i4>
      </vt:variant>
      <vt:variant>
        <vt:i4>5</vt:i4>
      </vt:variant>
      <vt:variant>
        <vt:lpwstr/>
      </vt:variant>
      <vt:variant>
        <vt:lpwstr>_Toc177810667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Project Name</dc:subject>
  <dc:creator>Doe, John</dc:creator>
  <cp:lastModifiedBy>Cesar Lopez Castellanos</cp:lastModifiedBy>
  <cp:revision>9</cp:revision>
  <cp:lastPrinted>2006-09-11T12:47:00Z</cp:lastPrinted>
  <dcterms:created xsi:type="dcterms:W3CDTF">2024-11-03T22:41:00Z</dcterms:created>
  <dcterms:modified xsi:type="dcterms:W3CDTF">2024-11-09T09:30:00Z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7" name="_NewReviewCycle">
    <vt:lpwstr/>
  </property>
</Properties>
</file>